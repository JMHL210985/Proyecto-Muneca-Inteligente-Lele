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9080" w14:textId="77777777" w:rsidR="00CA3DAE" w:rsidRPr="00CA3DAE" w:rsidRDefault="00CA3DAE" w:rsidP="00CA3DAE">
      <w:pPr>
        <w:rPr>
          <w:b/>
        </w:rPr>
      </w:pPr>
      <w:r w:rsidRPr="00CA3DAE">
        <w:rPr>
          <w:b/>
        </w:rPr>
        <w:t>Antecedentes</w:t>
      </w:r>
    </w:p>
    <w:p w14:paraId="18E362D5" w14:textId="77777777" w:rsidR="00CA3DAE" w:rsidRPr="00D442EC" w:rsidRDefault="00CA3DAE" w:rsidP="00CA3DAE">
      <w:pPr>
        <w:pStyle w:val="Prrafodelista"/>
        <w:ind w:left="142" w:hanging="11"/>
        <w:rPr>
          <w:b/>
        </w:rPr>
      </w:pPr>
    </w:p>
    <w:p w14:paraId="6653412B" w14:textId="77777777" w:rsidR="00CA3DAE" w:rsidRDefault="00CA3DAE" w:rsidP="00CA3DAE">
      <w:pPr>
        <w:pStyle w:val="Prrafodelista"/>
        <w:ind w:left="142" w:hanging="11"/>
        <w:jc w:val="both"/>
        <w:rPr>
          <w:lang w:val="es-MX"/>
        </w:rPr>
      </w:pPr>
      <w:r w:rsidRPr="005A0DDD">
        <w:rPr>
          <w:lang w:val="es-MX"/>
        </w:rPr>
        <w:t xml:space="preserve">El idioma otomí es una lengua indígena de México, hablada por un grupo ampliamente conocido como otomí. El otomí es una lengua mesoamericana y muestra varios de los rasgos característicos del área lingüística mesoamericana. </w:t>
      </w:r>
    </w:p>
    <w:p w14:paraId="22F80CE1" w14:textId="77777777" w:rsidR="00CA3DAE" w:rsidRDefault="00CA3DAE" w:rsidP="00CA3DAE">
      <w:pPr>
        <w:pStyle w:val="Prrafodelista"/>
        <w:ind w:left="142" w:hanging="11"/>
        <w:jc w:val="both"/>
        <w:rPr>
          <w:lang w:val="es-MX"/>
        </w:rPr>
      </w:pPr>
    </w:p>
    <w:p w14:paraId="2112C9B0" w14:textId="6047F746" w:rsidR="00CA3DAE" w:rsidRDefault="00CA3DAE" w:rsidP="00CA3DAE">
      <w:pPr>
        <w:pStyle w:val="Prrafodelista"/>
        <w:ind w:left="142" w:hanging="11"/>
        <w:jc w:val="both"/>
        <w:rPr>
          <w:sz w:val="18"/>
          <w:lang w:val="es-MX"/>
        </w:rPr>
      </w:pPr>
      <w:r w:rsidRPr="005A0DDD">
        <w:rPr>
          <w:lang w:val="es-MX"/>
        </w:rPr>
        <w:t>Según la Ley de Derechos Lingüísticos de México, el otomí es reconocido como una lengua nacional, junto a otr</w:t>
      </w:r>
      <w:del w:id="0" w:author="Hernandez Lara Juan Manuel" w:date="2022-06-11T09:08:00Z">
        <w:r w:rsidRPr="005A0DDD" w:rsidDel="00794060">
          <w:rPr>
            <w:lang w:val="es-MX"/>
          </w:rPr>
          <w:delText>o</w:delText>
        </w:r>
      </w:del>
      <w:ins w:id="1" w:author="Hernandez Lara Juan Manuel" w:date="2022-06-11T09:08:00Z">
        <w:r w:rsidR="00794060">
          <w:rPr>
            <w:lang w:val="es-MX"/>
          </w:rPr>
          <w:t>a</w:t>
        </w:r>
      </w:ins>
      <w:r w:rsidRPr="005A0DDD">
        <w:rPr>
          <w:lang w:val="es-MX"/>
        </w:rPr>
        <w:t>s sesenta y dos ind</w:t>
      </w:r>
      <w:r>
        <w:rPr>
          <w:lang w:val="es-MX"/>
        </w:rPr>
        <w:t>ígenas y el idioma español. De h</w:t>
      </w:r>
      <w:r w:rsidRPr="005A0DDD">
        <w:rPr>
          <w:lang w:val="es-MX"/>
        </w:rPr>
        <w:t>e</w:t>
      </w:r>
      <w:r>
        <w:rPr>
          <w:lang w:val="es-MX"/>
        </w:rPr>
        <w:t>c</w:t>
      </w:r>
      <w:r w:rsidRPr="005A0DDD">
        <w:rPr>
          <w:lang w:val="es-MX"/>
        </w:rPr>
        <w:t>ho, tiene la misma validez teórica en el país.</w:t>
      </w:r>
      <w:r>
        <w:rPr>
          <w:lang w:val="es-MX"/>
        </w:rPr>
        <w:t xml:space="preserve"> [</w:t>
      </w:r>
      <w:r w:rsidRPr="005A0DDD">
        <w:rPr>
          <w:sz w:val="18"/>
          <w:lang w:val="es-MX"/>
        </w:rPr>
        <w:t>1</w:t>
      </w:r>
      <w:r>
        <w:rPr>
          <w:sz w:val="18"/>
          <w:lang w:val="es-MX"/>
        </w:rPr>
        <w:t>]</w:t>
      </w:r>
    </w:p>
    <w:p w14:paraId="68D03662" w14:textId="77777777" w:rsidR="00CA3DAE" w:rsidRDefault="00CA3DAE" w:rsidP="00CA3DAE">
      <w:pPr>
        <w:pStyle w:val="Prrafodelista"/>
        <w:ind w:left="142" w:hanging="11"/>
        <w:jc w:val="both"/>
        <w:rPr>
          <w:lang w:val="es-MX"/>
        </w:rPr>
      </w:pPr>
    </w:p>
    <w:p w14:paraId="16C33874" w14:textId="77777777" w:rsidR="00CA3DAE" w:rsidRPr="00D169E4" w:rsidRDefault="00CA3DAE" w:rsidP="00CA3DAE">
      <w:pPr>
        <w:ind w:left="142" w:hanging="11"/>
        <w:rPr>
          <w:b/>
          <w:lang w:val="es-MX"/>
        </w:rPr>
      </w:pPr>
      <w:r w:rsidRPr="00D169E4">
        <w:rPr>
          <w:b/>
          <w:lang w:val="es-MX"/>
        </w:rPr>
        <w:t>Hablantes</w:t>
      </w:r>
    </w:p>
    <w:p w14:paraId="5A596E5D" w14:textId="77777777" w:rsidR="00CA3DAE" w:rsidRPr="00D169E4" w:rsidRDefault="00CA3DAE" w:rsidP="00CA3DAE">
      <w:pPr>
        <w:pStyle w:val="Prrafodelista"/>
        <w:ind w:left="142" w:hanging="11"/>
        <w:jc w:val="both"/>
        <w:rPr>
          <w:lang w:val="es-MX"/>
        </w:rPr>
      </w:pPr>
      <w:r w:rsidRPr="00D169E4">
        <w:rPr>
          <w:lang w:val="es-MX"/>
        </w:rPr>
        <w:t>La lengua otomí (</w:t>
      </w:r>
      <w:proofErr w:type="spellStart"/>
      <w:r>
        <w:rPr>
          <w:lang w:val="es-MX"/>
        </w:rPr>
        <w:t>hñähñu</w:t>
      </w:r>
      <w:proofErr w:type="spellEnd"/>
      <w:r w:rsidRPr="00D169E4">
        <w:rPr>
          <w:lang w:val="es-MX"/>
        </w:rPr>
        <w:t>) es hablada por (17.212 [5.9%] monolingües) según el XII Censo General de Población y Vivienda del Instituto Nacional de Estadística, Geografía e Informática de México, repartidas en varios Estados: Hidalgo, Ciudad de México, Veracruz, Querétaro, Puebla, Yucatán, Michoacán, Tlaxcala, Guanajuato, San Luis Potosí, Campeche, Quintana Roo, Morelos y Estado de México.</w:t>
      </w:r>
    </w:p>
    <w:p w14:paraId="33EBD6C7" w14:textId="77777777" w:rsidR="00CA3DAE" w:rsidRPr="00D169E4" w:rsidRDefault="00CA3DAE" w:rsidP="00CA3DAE">
      <w:pPr>
        <w:pStyle w:val="Prrafodelista"/>
        <w:ind w:left="142" w:hanging="11"/>
        <w:jc w:val="both"/>
        <w:rPr>
          <w:lang w:val="es-MX"/>
        </w:rPr>
      </w:pPr>
    </w:p>
    <w:p w14:paraId="799B66D5" w14:textId="77777777" w:rsidR="00CA3DAE" w:rsidRDefault="00CA3DAE" w:rsidP="00CA3DAE">
      <w:pPr>
        <w:pStyle w:val="Prrafodelista"/>
        <w:ind w:left="142" w:hanging="11"/>
        <w:jc w:val="both"/>
        <w:rPr>
          <w:lang w:val="es-MX"/>
        </w:rPr>
      </w:pPr>
      <w:r w:rsidRPr="00D169E4">
        <w:rPr>
          <w:lang w:val="es-MX"/>
        </w:rPr>
        <w:t>De acuerdo con la Comisión Nacional para el Desarrollo de los Pueblos Indígenas (CDI), sólo el 50,6% de la población otomí habla su lengua propia. En el año 1995, esta proporción correspondía a un total de 327.319 hablantes de las lenguas otomíes en toda la República Mexicana.</w:t>
      </w:r>
      <w:r w:rsidRPr="00D169E4">
        <w:rPr>
          <w:sz w:val="16"/>
          <w:lang w:val="es-MX"/>
        </w:rPr>
        <w:t xml:space="preserve"> [2}</w:t>
      </w:r>
    </w:p>
    <w:p w14:paraId="59C4F1B6" w14:textId="77777777" w:rsidR="00CA3DAE" w:rsidRDefault="00CA3DAE" w:rsidP="00CA3DAE">
      <w:pPr>
        <w:pStyle w:val="Prrafodelista"/>
        <w:ind w:left="142" w:hanging="11"/>
        <w:jc w:val="both"/>
        <w:rPr>
          <w:lang w:val="es-MX"/>
        </w:rPr>
      </w:pPr>
    </w:p>
    <w:p w14:paraId="7379C887" w14:textId="3D58DC27" w:rsidR="00CA3DAE" w:rsidRDefault="00794060" w:rsidP="00CA3DAE">
      <w:pPr>
        <w:pStyle w:val="Prrafodelista"/>
        <w:ind w:left="142" w:hanging="11"/>
        <w:jc w:val="both"/>
        <w:rPr>
          <w:sz w:val="16"/>
          <w:lang w:val="es-MX"/>
        </w:rPr>
      </w:pPr>
      <w:ins w:id="2" w:author="Hernandez Lara Juan Manuel" w:date="2022-06-11T09:09:00Z">
        <w:r>
          <w:rPr>
            <w:lang w:val="es-MX"/>
          </w:rPr>
          <w:t xml:space="preserve">La estimación </w:t>
        </w:r>
      </w:ins>
      <w:del w:id="3" w:author="Hernandez Lara Juan Manuel" w:date="2022-06-11T09:09:00Z">
        <w:r w:rsidR="00CA3DAE" w:rsidRPr="00D169E4" w:rsidDel="00794060">
          <w:rPr>
            <w:lang w:val="es-MX"/>
          </w:rPr>
          <w:delText xml:space="preserve">El cálculo </w:delText>
        </w:r>
      </w:del>
      <w:r w:rsidR="00CA3DAE" w:rsidRPr="00D169E4">
        <w:rPr>
          <w:lang w:val="es-MX"/>
        </w:rPr>
        <w:t>anterior corresponde a un cálculo de la CDI en el que se pretende incluir a los menores de cinco años que hablan otomí, que en los conteos de población mexicanos no son contemplados. De acuerdo con el I Conteo de Población de 1995, los hablantes de otomí mayores de cinco años sumaban 283.263 individuos, lo que representa una pérdida de 22.927 hablantes en comparación con el Censo de Población y Vivienda de 1980, cuando se registraron 306.190 hablantes de lenguas otomíes.</w:t>
      </w:r>
      <w:r w:rsidR="00CA3DAE" w:rsidRPr="00D169E4">
        <w:rPr>
          <w:sz w:val="16"/>
          <w:lang w:val="es-MX"/>
        </w:rPr>
        <w:t xml:space="preserve"> [3]</w:t>
      </w:r>
    </w:p>
    <w:p w14:paraId="220ED516" w14:textId="77777777" w:rsidR="00CA3DAE" w:rsidRDefault="00CA3DAE" w:rsidP="00CA3DAE">
      <w:pPr>
        <w:pStyle w:val="Prrafodelista"/>
        <w:ind w:left="142" w:hanging="11"/>
        <w:jc w:val="both"/>
        <w:rPr>
          <w:sz w:val="16"/>
          <w:lang w:val="es-MX"/>
        </w:rPr>
      </w:pPr>
    </w:p>
    <w:p w14:paraId="2E117227" w14:textId="77777777" w:rsidR="00CA3DAE" w:rsidRDefault="00CA3DAE" w:rsidP="00CA3DAE">
      <w:pPr>
        <w:pStyle w:val="Prrafodelista"/>
        <w:ind w:left="142" w:hanging="11"/>
        <w:jc w:val="both"/>
        <w:rPr>
          <w:b/>
          <w:lang w:val="es-MX"/>
        </w:rPr>
      </w:pPr>
      <w:r w:rsidRPr="00782282">
        <w:rPr>
          <w:b/>
          <w:lang w:val="es-MX"/>
        </w:rPr>
        <w:t>Fonética</w:t>
      </w:r>
    </w:p>
    <w:p w14:paraId="6E550EBE" w14:textId="77777777" w:rsidR="00CA3DAE" w:rsidRPr="00782282" w:rsidRDefault="00CA3DAE" w:rsidP="00CA3DAE">
      <w:pPr>
        <w:pStyle w:val="Prrafodelista"/>
        <w:ind w:left="142" w:hanging="11"/>
        <w:jc w:val="both"/>
        <w:rPr>
          <w:b/>
          <w:lang w:val="es-MX"/>
        </w:rPr>
      </w:pPr>
    </w:p>
    <w:p w14:paraId="5023814A" w14:textId="77777777" w:rsidR="00CA3DAE" w:rsidRDefault="00CA3DAE" w:rsidP="00CA3DAE">
      <w:pPr>
        <w:pStyle w:val="Prrafodelista"/>
        <w:ind w:left="142" w:hanging="11"/>
        <w:jc w:val="both"/>
        <w:rPr>
          <w:sz w:val="18"/>
          <w:lang w:val="es-MX"/>
        </w:rPr>
      </w:pPr>
      <w:r w:rsidRPr="00782282">
        <w:rPr>
          <w:lang w:val="es-MX"/>
        </w:rPr>
        <w:t xml:space="preserve">Existe una gran cantidad de cambios fonéticos que sólo se dan en algunas variantes y no en otras, lo cual permite dividir el dominio otomí en regiones. J. </w:t>
      </w:r>
      <w:proofErr w:type="spellStart"/>
      <w:r w:rsidRPr="00782282">
        <w:rPr>
          <w:lang w:val="es-MX"/>
        </w:rPr>
        <w:t>Soustelle</w:t>
      </w:r>
      <w:proofErr w:type="spellEnd"/>
      <w:r w:rsidRPr="00782282">
        <w:rPr>
          <w:lang w:val="es-MX"/>
        </w:rPr>
        <w:t xml:space="preserve"> (1937) clasifica las variantes de otomí en 6 grupos (I, II, III, IV, V y VI). Más recientemente Y. Lastra encuentra recurrentemente una división entre el norte frente al sur y este. Esto coincide con los registros históricos gracias a los cuales se sabe que Guanajuato y Querétaro se poblaron desde Jilotepec. Tal vez esto sea reflejo de una época prehispánica en la que podrían haber existido un área dialectal meridional cuyo núcleo estaría en el valle de Toluca y otra septentrional centrada en la región de Tula. Parece que la zona más conservadora es la </w:t>
      </w:r>
      <w:proofErr w:type="gramStart"/>
      <w:r w:rsidRPr="00782282">
        <w:rPr>
          <w:lang w:val="es-MX"/>
        </w:rPr>
        <w:t>zona este</w:t>
      </w:r>
      <w:proofErr w:type="gramEnd"/>
      <w:r w:rsidRPr="00782282">
        <w:rPr>
          <w:lang w:val="es-MX"/>
        </w:rPr>
        <w:t xml:space="preserve">, seguida del área de </w:t>
      </w:r>
      <w:proofErr w:type="spellStart"/>
      <w:r w:rsidRPr="00782282">
        <w:rPr>
          <w:lang w:val="es-MX"/>
        </w:rPr>
        <w:t>Acazulco</w:t>
      </w:r>
      <w:proofErr w:type="spellEnd"/>
      <w:r w:rsidRPr="00782282">
        <w:rPr>
          <w:lang w:val="es-MX"/>
        </w:rPr>
        <w:t xml:space="preserve"> y Tilapa</w:t>
      </w:r>
      <w:r>
        <w:rPr>
          <w:lang w:val="es-MX"/>
        </w:rPr>
        <w:t xml:space="preserve"> </w:t>
      </w:r>
      <w:r w:rsidRPr="00782282">
        <w:rPr>
          <w:sz w:val="18"/>
          <w:lang w:val="es-MX"/>
        </w:rPr>
        <w:t>[4]</w:t>
      </w:r>
    </w:p>
    <w:p w14:paraId="7D23CDDE" w14:textId="77777777" w:rsidR="00CA3DAE" w:rsidRDefault="00CA3DAE" w:rsidP="00CA3DAE">
      <w:pPr>
        <w:pStyle w:val="Prrafodelista"/>
        <w:ind w:left="142" w:hanging="11"/>
        <w:jc w:val="both"/>
        <w:rPr>
          <w:sz w:val="18"/>
          <w:lang w:val="es-MX"/>
        </w:rPr>
      </w:pPr>
    </w:p>
    <w:p w14:paraId="619DC39E" w14:textId="44D20C1D" w:rsidR="00CA3DAE" w:rsidDel="00794060" w:rsidRDefault="00CA3DAE" w:rsidP="00CA3DAE">
      <w:pPr>
        <w:pStyle w:val="Prrafodelista"/>
        <w:ind w:left="142" w:hanging="11"/>
        <w:jc w:val="both"/>
        <w:rPr>
          <w:del w:id="4" w:author="Hernandez Lara Juan Manuel" w:date="2022-06-11T09:12:00Z"/>
          <w:sz w:val="18"/>
          <w:lang w:val="es-MX"/>
        </w:rPr>
      </w:pPr>
    </w:p>
    <w:p w14:paraId="7C667BE8" w14:textId="77777777" w:rsidR="00CA3DAE" w:rsidRDefault="00CA3DAE" w:rsidP="00CA3DAE">
      <w:pPr>
        <w:pStyle w:val="Prrafodelista"/>
        <w:ind w:left="142" w:hanging="11"/>
        <w:jc w:val="both"/>
        <w:rPr>
          <w:sz w:val="18"/>
          <w:lang w:val="es-MX"/>
        </w:rPr>
      </w:pPr>
    </w:p>
    <w:p w14:paraId="02AC689F" w14:textId="77777777" w:rsidR="00CA3DAE" w:rsidRPr="00782282" w:rsidRDefault="00CA3DAE" w:rsidP="00CA3DAE">
      <w:pPr>
        <w:pStyle w:val="Prrafodelista"/>
        <w:ind w:left="142" w:hanging="11"/>
        <w:jc w:val="both"/>
        <w:rPr>
          <w:b/>
          <w:lang w:val="es-MX"/>
        </w:rPr>
      </w:pPr>
      <w:r w:rsidRPr="00782282">
        <w:rPr>
          <w:b/>
          <w:lang w:val="es-MX"/>
        </w:rPr>
        <w:t>Muñecas otomís se adaptan al mercado</w:t>
      </w:r>
    </w:p>
    <w:p w14:paraId="2B36609F" w14:textId="77777777" w:rsidR="00CA3DAE" w:rsidRDefault="00CA3DAE" w:rsidP="00CA3DAE">
      <w:pPr>
        <w:pStyle w:val="Prrafodelista"/>
        <w:ind w:left="0" w:hanging="11"/>
        <w:jc w:val="both"/>
        <w:rPr>
          <w:lang w:val="es-MX"/>
        </w:rPr>
      </w:pPr>
    </w:p>
    <w:p w14:paraId="60258AD4" w14:textId="77777777" w:rsidR="00CA3DAE" w:rsidRPr="00BB1C51" w:rsidRDefault="00CA3DAE" w:rsidP="00CA3DAE">
      <w:pPr>
        <w:pStyle w:val="Prrafodelista"/>
        <w:ind w:left="0" w:hanging="11"/>
        <w:jc w:val="both"/>
        <w:rPr>
          <w:b/>
          <w:lang w:val="es-MX"/>
        </w:rPr>
      </w:pPr>
      <w:r w:rsidRPr="00BB1C51">
        <w:rPr>
          <w:b/>
          <w:lang w:val="es-MX"/>
        </w:rPr>
        <w:t>A partir de</w:t>
      </w:r>
      <w:r>
        <w:rPr>
          <w:b/>
          <w:lang w:val="es-MX"/>
        </w:rPr>
        <w:t>l 2016</w:t>
      </w:r>
      <w:r w:rsidRPr="00BB1C51">
        <w:rPr>
          <w:b/>
          <w:lang w:val="es-MX"/>
        </w:rPr>
        <w:t xml:space="preserve"> el gobierno de Querétaro empezó a gestionar la obtención de la denominación de origen, con el fin de obtener la exclusividad de este producto y despliega estrategias de mercado para lograr la venta a mayor escala. </w:t>
      </w:r>
      <w:r w:rsidRPr="00706F61">
        <w:rPr>
          <w:b/>
          <w:sz w:val="16"/>
          <w:lang w:val="es-MX"/>
        </w:rPr>
        <w:t>[7]</w:t>
      </w:r>
    </w:p>
    <w:p w14:paraId="1B4BDA68" w14:textId="77777777" w:rsidR="00CA3DAE" w:rsidRDefault="00CA3DAE" w:rsidP="00CA3DAE">
      <w:pPr>
        <w:pStyle w:val="Prrafodelista"/>
        <w:ind w:left="0" w:hanging="11"/>
        <w:jc w:val="both"/>
        <w:rPr>
          <w:lang w:val="es-MX"/>
        </w:rPr>
      </w:pPr>
    </w:p>
    <w:p w14:paraId="48069721" w14:textId="77777777" w:rsidR="00CA3DAE" w:rsidRPr="00BB1C51" w:rsidRDefault="00CA3DAE" w:rsidP="00CA3DAE">
      <w:pPr>
        <w:pStyle w:val="Prrafodelista"/>
        <w:ind w:left="0" w:hanging="11"/>
        <w:jc w:val="both"/>
        <w:rPr>
          <w:lang w:val="es-MX"/>
        </w:rPr>
      </w:pPr>
      <w:r w:rsidRPr="00BB1C51">
        <w:rPr>
          <w:lang w:val="es-MX"/>
        </w:rPr>
        <w:lastRenderedPageBreak/>
        <w:t>Se las encuentra no sólo en pueblos y ciudades de Querétaro sino en cualquier rincón del país, ahí donde las mujeres que las fabrican pueden llegar para ofrecer su mercancía sobre un plástico o lona, en un improvisado puesto callejero, y hasta en el extranjero.</w:t>
      </w:r>
    </w:p>
    <w:p w14:paraId="3FE0B48A" w14:textId="77777777" w:rsidR="00CA3DAE" w:rsidRPr="00BB1C51" w:rsidRDefault="00CA3DAE" w:rsidP="00CA3DAE">
      <w:pPr>
        <w:pStyle w:val="Prrafodelista"/>
        <w:ind w:left="0" w:hanging="11"/>
        <w:jc w:val="both"/>
        <w:rPr>
          <w:lang w:val="es-MX"/>
        </w:rPr>
      </w:pPr>
    </w:p>
    <w:p w14:paraId="2A7AED06" w14:textId="77777777" w:rsidR="00CA3DAE" w:rsidRPr="00BB1C51" w:rsidRDefault="00CA3DAE" w:rsidP="00CA3DAE">
      <w:pPr>
        <w:pStyle w:val="Prrafodelista"/>
        <w:ind w:left="0" w:hanging="11"/>
        <w:jc w:val="both"/>
        <w:rPr>
          <w:lang w:val="es-MX"/>
        </w:rPr>
      </w:pPr>
      <w:r w:rsidRPr="00BB1C51">
        <w:rPr>
          <w:lang w:val="es-MX"/>
        </w:rPr>
        <w:t xml:space="preserve">Las muñecas de trapo otomís son originarias de Santiago </w:t>
      </w:r>
      <w:proofErr w:type="spellStart"/>
      <w:r w:rsidRPr="00BB1C51">
        <w:rPr>
          <w:lang w:val="es-MX"/>
        </w:rPr>
        <w:t>Mexquititlán</w:t>
      </w:r>
      <w:proofErr w:type="spellEnd"/>
      <w:r w:rsidRPr="00BB1C51">
        <w:rPr>
          <w:lang w:val="es-MX"/>
        </w:rPr>
        <w:t xml:space="preserve"> y San </w:t>
      </w:r>
      <w:proofErr w:type="spellStart"/>
      <w:r w:rsidRPr="00BB1C51">
        <w:rPr>
          <w:lang w:val="es-MX"/>
        </w:rPr>
        <w:t>Ildelfonso</w:t>
      </w:r>
      <w:proofErr w:type="spellEnd"/>
      <w:r w:rsidRPr="00BB1C51">
        <w:rPr>
          <w:lang w:val="es-MX"/>
        </w:rPr>
        <w:t xml:space="preserve"> Tultepec, dos comunidades de Amealco de Bonfil, el segundo municipio queretano con mayor pobreza extrema, y donde se conserva aún la lengua </w:t>
      </w:r>
      <w:proofErr w:type="spellStart"/>
      <w:r w:rsidRPr="00BB1C51">
        <w:rPr>
          <w:lang w:val="es-MX"/>
        </w:rPr>
        <w:t>hñähñu</w:t>
      </w:r>
      <w:proofErr w:type="spellEnd"/>
      <w:r w:rsidRPr="00BB1C51">
        <w:rPr>
          <w:lang w:val="es-MX"/>
        </w:rPr>
        <w:t>, así como la indumentaria tradicional.</w:t>
      </w:r>
    </w:p>
    <w:p w14:paraId="48E3BF51" w14:textId="77777777" w:rsidR="00CA3DAE" w:rsidRPr="00BB1C51" w:rsidRDefault="00CA3DAE" w:rsidP="00CA3DAE">
      <w:pPr>
        <w:pStyle w:val="Prrafodelista"/>
        <w:ind w:left="0" w:hanging="11"/>
        <w:jc w:val="both"/>
        <w:rPr>
          <w:lang w:val="es-MX"/>
        </w:rPr>
      </w:pPr>
    </w:p>
    <w:p w14:paraId="642F72D8" w14:textId="77777777" w:rsidR="00CA3DAE" w:rsidRPr="00BB1C51" w:rsidRDefault="00CA3DAE" w:rsidP="00CA3DAE">
      <w:pPr>
        <w:pStyle w:val="Prrafodelista"/>
        <w:ind w:left="0" w:hanging="11"/>
        <w:jc w:val="both"/>
        <w:rPr>
          <w:lang w:val="es-MX"/>
        </w:rPr>
      </w:pPr>
      <w:r w:rsidRPr="00BB1C51">
        <w:rPr>
          <w:lang w:val="es-MX"/>
        </w:rPr>
        <w:t>Son, según la directora general de la Casa Queretana de las Artesanías, Fernanda Tapia Palomera, uno de los productos artesanales locales más atractivos del estado, sobre todo para los extranjeros, y constituyen una pequeña pero importante fuente de ingresos para muchas familias indígenas.</w:t>
      </w:r>
    </w:p>
    <w:p w14:paraId="0B55C24E" w14:textId="77777777" w:rsidR="00CA3DAE" w:rsidRDefault="00CA3DAE" w:rsidP="00CA3DAE">
      <w:pPr>
        <w:pStyle w:val="Prrafodelista"/>
        <w:ind w:left="360"/>
        <w:jc w:val="both"/>
        <w:rPr>
          <w:lang w:val="es-MX"/>
        </w:rPr>
      </w:pPr>
    </w:p>
    <w:p w14:paraId="740BEB25" w14:textId="77777777" w:rsidR="00CA3DAE" w:rsidRPr="00DF41CF" w:rsidRDefault="00CA3DAE" w:rsidP="00CA3DAE">
      <w:pPr>
        <w:pStyle w:val="Prrafodelista"/>
        <w:ind w:left="360"/>
        <w:jc w:val="both"/>
        <w:rPr>
          <w:b/>
          <w:lang w:val="es-MX"/>
        </w:rPr>
      </w:pPr>
      <w:r w:rsidRPr="00DF41CF">
        <w:rPr>
          <w:b/>
          <w:lang w:val="es-MX"/>
        </w:rPr>
        <w:t xml:space="preserve">Muñecos </w:t>
      </w:r>
      <w:r>
        <w:rPr>
          <w:b/>
          <w:lang w:val="es-MX"/>
        </w:rPr>
        <w:t xml:space="preserve">electrónicos </w:t>
      </w:r>
      <w:r w:rsidRPr="00DF41CF">
        <w:rPr>
          <w:b/>
          <w:lang w:val="es-MX"/>
        </w:rPr>
        <w:t>existentes en el mercado</w:t>
      </w:r>
    </w:p>
    <w:p w14:paraId="0848EF38" w14:textId="77777777" w:rsidR="00CA3DAE" w:rsidRDefault="00CA3DAE" w:rsidP="00CA3DAE">
      <w:pPr>
        <w:pStyle w:val="Prrafodelista"/>
        <w:ind w:left="0"/>
        <w:jc w:val="both"/>
        <w:rPr>
          <w:lang w:val="es-MX"/>
        </w:rPr>
      </w:pPr>
      <w:r>
        <w:rPr>
          <w:lang w:val="es-MX"/>
        </w:rPr>
        <w:t>Existen diversas propuestas con respecto a estos muñecos como lo son:</w:t>
      </w:r>
    </w:p>
    <w:p w14:paraId="710DE5B9" w14:textId="77777777" w:rsidR="00CA3DAE" w:rsidRDefault="00CA3DAE" w:rsidP="00CA3DAE">
      <w:pPr>
        <w:pStyle w:val="Prrafodelista"/>
        <w:numPr>
          <w:ilvl w:val="0"/>
          <w:numId w:val="2"/>
        </w:numPr>
        <w:ind w:left="0"/>
        <w:jc w:val="both"/>
        <w:rPr>
          <w:lang w:val="es-MX"/>
        </w:rPr>
      </w:pPr>
      <w:r w:rsidRPr="00DF41CF">
        <w:rPr>
          <w:lang w:val="es-MX"/>
        </w:rPr>
        <w:t xml:space="preserve">la asesoría en diseño de Arroz con Leche Mamá, la Casa Queretana de Artesanías creó la marca </w:t>
      </w:r>
      <w:proofErr w:type="spellStart"/>
      <w:r w:rsidRPr="00DF41CF">
        <w:rPr>
          <w:lang w:val="es-MX"/>
        </w:rPr>
        <w:t>Hmädi</w:t>
      </w:r>
      <w:proofErr w:type="spellEnd"/>
      <w:r w:rsidRPr="00DF41CF">
        <w:rPr>
          <w:lang w:val="es-MX"/>
        </w:rPr>
        <w:t>, con la cual se busca que, sin perder su identidad, la muñeca que nació como juguete y se transformó con los años en meramente ornamental, vuelva a ser el regalo favorito entre las niñas de dos a siete años.</w:t>
      </w:r>
    </w:p>
    <w:p w14:paraId="3D32D4C1" w14:textId="77777777" w:rsidR="00CA3DAE" w:rsidRPr="00DF41CF" w:rsidRDefault="00CA3DAE" w:rsidP="00CA3DAE">
      <w:pPr>
        <w:pStyle w:val="Prrafodelista"/>
        <w:ind w:left="0"/>
        <w:jc w:val="both"/>
        <w:rPr>
          <w:lang w:val="es-MX"/>
        </w:rPr>
      </w:pPr>
    </w:p>
    <w:p w14:paraId="6218D557" w14:textId="77777777" w:rsidR="00CA3DAE" w:rsidRPr="00BB1C51" w:rsidRDefault="00CA3DAE" w:rsidP="00CA3DAE">
      <w:pPr>
        <w:pStyle w:val="Prrafodelista"/>
        <w:ind w:left="0"/>
        <w:jc w:val="both"/>
        <w:rPr>
          <w:lang w:val="es-MX"/>
        </w:rPr>
      </w:pPr>
      <w:r w:rsidRPr="00BB1C51">
        <w:rPr>
          <w:lang w:val="es-MX"/>
        </w:rPr>
        <w:t>El objetivo es que la “niña vuelva a vestir y desvestir a la muñeca con sus cinco diferentes indumentarias, y que ella obtenga el conocimiento a través del juego de lo que son nuestras tradiciones queretanas”.</w:t>
      </w:r>
      <w:r>
        <w:rPr>
          <w:lang w:val="es-MX"/>
        </w:rPr>
        <w:t xml:space="preserve"> </w:t>
      </w:r>
      <w:r w:rsidRPr="00706F61">
        <w:rPr>
          <w:sz w:val="16"/>
          <w:lang w:val="es-MX"/>
        </w:rPr>
        <w:t>[6]</w:t>
      </w:r>
    </w:p>
    <w:p w14:paraId="6DBD53A7" w14:textId="77777777" w:rsidR="00CA3DAE" w:rsidRPr="00BB1C51" w:rsidRDefault="00CA3DAE" w:rsidP="00CA3DAE">
      <w:pPr>
        <w:pStyle w:val="Prrafodelista"/>
        <w:ind w:left="0"/>
        <w:jc w:val="both"/>
        <w:rPr>
          <w:lang w:val="es-MX"/>
        </w:rPr>
      </w:pPr>
    </w:p>
    <w:p w14:paraId="133F20D6" w14:textId="77777777" w:rsidR="00CA3DAE" w:rsidRPr="00BB1C51" w:rsidRDefault="00CA3DAE" w:rsidP="00CA3DAE">
      <w:pPr>
        <w:pStyle w:val="Prrafodelista"/>
        <w:ind w:left="0"/>
        <w:jc w:val="both"/>
        <w:rPr>
          <w:lang w:val="es-MX"/>
        </w:rPr>
      </w:pPr>
      <w:r w:rsidRPr="00BB1C51">
        <w:rPr>
          <w:lang w:val="es-MX"/>
        </w:rPr>
        <w:t xml:space="preserve">Los productos creados para </w:t>
      </w:r>
      <w:proofErr w:type="spellStart"/>
      <w:r w:rsidRPr="00BB1C51">
        <w:rPr>
          <w:lang w:val="es-MX"/>
        </w:rPr>
        <w:t>Hmädi</w:t>
      </w:r>
      <w:proofErr w:type="spellEnd"/>
      <w:r w:rsidRPr="00BB1C51">
        <w:rPr>
          <w:lang w:val="es-MX"/>
        </w:rPr>
        <w:t>, que significa amor en otomí, y los productos creados para esta marca son hechos en algodón y con materiales ecológicos, son más suaves al tacto y de mayor calidad; además hay una versión masculina. Se venden en línea o en cualquiera de las tiendas de la Casa Queretana de Artesanías.</w:t>
      </w:r>
    </w:p>
    <w:p w14:paraId="77DB6C42" w14:textId="77777777" w:rsidR="00CA3DAE" w:rsidRPr="00BB1C51" w:rsidRDefault="00CA3DAE" w:rsidP="00CA3DAE">
      <w:pPr>
        <w:pStyle w:val="Prrafodelista"/>
        <w:ind w:left="0"/>
        <w:jc w:val="both"/>
        <w:rPr>
          <w:lang w:val="es-MX"/>
        </w:rPr>
      </w:pPr>
    </w:p>
    <w:p w14:paraId="37D51ADC" w14:textId="77777777" w:rsidR="00CA3DAE" w:rsidRDefault="00CA3DAE" w:rsidP="00CA3DAE">
      <w:pPr>
        <w:pStyle w:val="Prrafodelista"/>
        <w:ind w:left="0"/>
        <w:jc w:val="both"/>
        <w:rPr>
          <w:lang w:val="es-MX"/>
        </w:rPr>
      </w:pPr>
      <w:r w:rsidRPr="00BB1C51">
        <w:rPr>
          <w:lang w:val="es-MX"/>
        </w:rPr>
        <w:t>Además se buscará llegar con mayor fuerza a otros segmentos de mercado, con muñecos relacionados con personajes religiosos e históricos.</w:t>
      </w:r>
    </w:p>
    <w:p w14:paraId="05743F92" w14:textId="77777777" w:rsidR="00CA3DAE" w:rsidRPr="00BB1C51" w:rsidRDefault="00CA3DAE" w:rsidP="00CA3DAE">
      <w:pPr>
        <w:pStyle w:val="Prrafodelista"/>
        <w:ind w:left="0"/>
        <w:jc w:val="both"/>
        <w:rPr>
          <w:lang w:val="es-MX"/>
        </w:rPr>
      </w:pPr>
    </w:p>
    <w:p w14:paraId="57B768C1" w14:textId="77777777" w:rsidR="00CA3DAE" w:rsidRPr="00BB1C51" w:rsidRDefault="00CA3DAE" w:rsidP="00CA3DAE">
      <w:pPr>
        <w:pStyle w:val="Prrafodelista"/>
        <w:numPr>
          <w:ilvl w:val="0"/>
          <w:numId w:val="2"/>
        </w:numPr>
        <w:ind w:left="0"/>
        <w:jc w:val="both"/>
        <w:rPr>
          <w:lang w:val="es-MX"/>
        </w:rPr>
      </w:pPr>
      <w:r w:rsidRPr="00BB1C51">
        <w:rPr>
          <w:lang w:val="es-MX"/>
        </w:rPr>
        <w:t>Inspirados en l</w:t>
      </w:r>
      <w:r>
        <w:rPr>
          <w:lang w:val="es-MX"/>
        </w:rPr>
        <w:t>a muñeca otomí, en abril</w:t>
      </w:r>
      <w:r w:rsidRPr="00BB1C51">
        <w:rPr>
          <w:lang w:val="es-MX"/>
        </w:rPr>
        <w:t xml:space="preserve"> durante el periodo de Semana Santa, se lanz</w:t>
      </w:r>
      <w:r>
        <w:rPr>
          <w:lang w:val="es-MX"/>
        </w:rPr>
        <w:t>ó</w:t>
      </w:r>
      <w:r w:rsidRPr="00BB1C51">
        <w:rPr>
          <w:lang w:val="es-MX"/>
        </w:rPr>
        <w:t xml:space="preserve"> al mercado nuevas líneas de </w:t>
      </w:r>
      <w:proofErr w:type="spellStart"/>
      <w:r w:rsidRPr="00BB1C51">
        <w:rPr>
          <w:lang w:val="es-MX"/>
        </w:rPr>
        <w:t>Hmädi</w:t>
      </w:r>
      <w:proofErr w:type="spellEnd"/>
      <w:r w:rsidRPr="00BB1C51">
        <w:rPr>
          <w:lang w:val="es-MX"/>
        </w:rPr>
        <w:t xml:space="preserve"> dirigidos al “turismo religioso” y a las personas con gusto por la historia.</w:t>
      </w:r>
    </w:p>
    <w:p w14:paraId="323A8E1A" w14:textId="77777777" w:rsidR="00CA3DAE" w:rsidRPr="00BB1C51" w:rsidRDefault="00CA3DAE" w:rsidP="00CA3DAE">
      <w:pPr>
        <w:pStyle w:val="Prrafodelista"/>
        <w:ind w:left="0"/>
        <w:jc w:val="both"/>
        <w:rPr>
          <w:lang w:val="es-MX"/>
        </w:rPr>
      </w:pPr>
    </w:p>
    <w:p w14:paraId="0B6A5B0F" w14:textId="77777777" w:rsidR="00CA3DAE" w:rsidRPr="00BB1C51" w:rsidRDefault="00CA3DAE" w:rsidP="00CA3DAE">
      <w:pPr>
        <w:pStyle w:val="Prrafodelista"/>
        <w:ind w:left="0"/>
        <w:jc w:val="both"/>
        <w:rPr>
          <w:lang w:val="es-MX"/>
        </w:rPr>
      </w:pPr>
      <w:r w:rsidRPr="00BB1C51">
        <w:rPr>
          <w:lang w:val="es-MX"/>
        </w:rPr>
        <w:t xml:space="preserve">Estos personajes son: Fray Junípero Serra (Miguel José Serra y Ferrer); El Marqués (Marqués de la Villa del Villar del Águila) y La Josefa (Josefa Ortiz de Domínguez). </w:t>
      </w:r>
    </w:p>
    <w:p w14:paraId="0A33F93D" w14:textId="77777777" w:rsidR="00CA3DAE" w:rsidRPr="00BB1C51" w:rsidRDefault="00CA3DAE" w:rsidP="00CA3DAE">
      <w:pPr>
        <w:pStyle w:val="Prrafodelista"/>
        <w:ind w:left="360"/>
        <w:jc w:val="both"/>
        <w:rPr>
          <w:lang w:val="es-MX"/>
        </w:rPr>
      </w:pPr>
    </w:p>
    <w:p w14:paraId="06ED41C6" w14:textId="77777777" w:rsidR="00CA3DAE" w:rsidRPr="00BB1C51" w:rsidRDefault="00CA3DAE" w:rsidP="00CA3DAE">
      <w:pPr>
        <w:pStyle w:val="Prrafodelista"/>
        <w:ind w:left="0"/>
        <w:jc w:val="both"/>
        <w:rPr>
          <w:lang w:val="es-MX"/>
        </w:rPr>
      </w:pPr>
      <w:r w:rsidRPr="00BB1C51">
        <w:rPr>
          <w:lang w:val="es-MX"/>
        </w:rPr>
        <w:t>Esta propuesta la está trabajando la Casa Queretana de las Artesanías en Querétaro con las mujeres artesanas. De manera inicial se fabricarán 10 unidades de cada modelo para ver qué tanto lo acepta el mercado y en la segunda etapa se consideran 100 productos de cada uno.</w:t>
      </w:r>
    </w:p>
    <w:p w14:paraId="57010DA3" w14:textId="77777777" w:rsidR="00CA3DAE" w:rsidRPr="00BB1C51" w:rsidRDefault="00CA3DAE" w:rsidP="00CA3DAE">
      <w:pPr>
        <w:pStyle w:val="Prrafodelista"/>
        <w:ind w:left="0"/>
        <w:jc w:val="both"/>
        <w:rPr>
          <w:lang w:val="es-MX"/>
        </w:rPr>
      </w:pPr>
    </w:p>
    <w:p w14:paraId="5E7515B5" w14:textId="77777777" w:rsidR="00CA3DAE" w:rsidRPr="00BB1C51" w:rsidRDefault="00CA3DAE" w:rsidP="00CA3DAE">
      <w:pPr>
        <w:pStyle w:val="Prrafodelista"/>
        <w:ind w:left="0"/>
        <w:jc w:val="both"/>
        <w:rPr>
          <w:lang w:val="es-MX"/>
        </w:rPr>
      </w:pPr>
      <w:r w:rsidRPr="00BB1C51">
        <w:rPr>
          <w:lang w:val="es-MX"/>
        </w:rPr>
        <w:t xml:space="preserve">Además ya existen otros productos del mismo material como Panchito, novio de la muñeca tradicional, que no tiene tanta demanda como su compañera. </w:t>
      </w:r>
    </w:p>
    <w:p w14:paraId="4CCEA562" w14:textId="77777777" w:rsidR="00CA3DAE" w:rsidRPr="00BB1C51" w:rsidRDefault="00CA3DAE" w:rsidP="00CA3DAE">
      <w:pPr>
        <w:pStyle w:val="Prrafodelista"/>
        <w:ind w:left="0"/>
        <w:jc w:val="both"/>
        <w:rPr>
          <w:lang w:val="es-MX"/>
        </w:rPr>
      </w:pPr>
    </w:p>
    <w:p w14:paraId="2EAB7845" w14:textId="77777777" w:rsidR="00CA3DAE" w:rsidRPr="00BB1C51" w:rsidRDefault="00CA3DAE" w:rsidP="00CA3DAE">
      <w:pPr>
        <w:pStyle w:val="Prrafodelista"/>
        <w:ind w:left="0"/>
        <w:jc w:val="both"/>
        <w:rPr>
          <w:lang w:val="es-MX"/>
        </w:rPr>
      </w:pPr>
      <w:r w:rsidRPr="00BB1C51">
        <w:rPr>
          <w:lang w:val="es-MX"/>
        </w:rPr>
        <w:t xml:space="preserve">Sobre pedido se elaboran otros productos, como “La Novia”, “La </w:t>
      </w:r>
      <w:proofErr w:type="spellStart"/>
      <w:proofErr w:type="gramStart"/>
      <w:r w:rsidRPr="00BB1C51">
        <w:rPr>
          <w:lang w:val="es-MX"/>
        </w:rPr>
        <w:t>Mexicana”o</w:t>
      </w:r>
      <w:proofErr w:type="spellEnd"/>
      <w:proofErr w:type="gramEnd"/>
      <w:r w:rsidRPr="00BB1C51">
        <w:rPr>
          <w:lang w:val="es-MX"/>
        </w:rPr>
        <w:t xml:space="preserve"> la muñeca para Navidad.</w:t>
      </w:r>
      <w:r>
        <w:rPr>
          <w:lang w:val="es-MX"/>
        </w:rPr>
        <w:t xml:space="preserve">  </w:t>
      </w:r>
      <w:r w:rsidRPr="00706F61">
        <w:rPr>
          <w:sz w:val="16"/>
          <w:lang w:val="es-MX"/>
        </w:rPr>
        <w:t>[5]</w:t>
      </w:r>
    </w:p>
    <w:p w14:paraId="0331B67A" w14:textId="77777777" w:rsidR="00CA3DAE" w:rsidRDefault="00CA3DAE" w:rsidP="00CA3DAE">
      <w:pPr>
        <w:pStyle w:val="Prrafodelista"/>
        <w:ind w:left="0"/>
        <w:jc w:val="both"/>
        <w:rPr>
          <w:lang w:val="es-MX"/>
        </w:rPr>
      </w:pPr>
    </w:p>
    <w:p w14:paraId="25321DC5" w14:textId="77777777" w:rsidR="00CA3DAE" w:rsidRPr="00DF41CF" w:rsidRDefault="00CA3DAE" w:rsidP="00CA3DAE">
      <w:pPr>
        <w:pStyle w:val="Prrafodelista"/>
        <w:numPr>
          <w:ilvl w:val="0"/>
          <w:numId w:val="2"/>
        </w:numPr>
        <w:ind w:left="0"/>
        <w:jc w:val="both"/>
        <w:rPr>
          <w:lang w:val="es-MX"/>
        </w:rPr>
      </w:pPr>
      <w:r w:rsidRPr="00DF41CF">
        <w:rPr>
          <w:lang w:val="es-MX"/>
        </w:rPr>
        <w:t xml:space="preserve">Muñeca </w:t>
      </w:r>
      <w:proofErr w:type="gramStart"/>
      <w:r w:rsidRPr="00DF41CF">
        <w:rPr>
          <w:lang w:val="es-MX"/>
        </w:rPr>
        <w:t>parlante</w:t>
      </w:r>
      <w:r w:rsidRPr="00DF41CF">
        <w:rPr>
          <w:b/>
          <w:lang w:val="es-MX"/>
        </w:rPr>
        <w:t xml:space="preserve">, </w:t>
      </w:r>
      <w:r>
        <w:rPr>
          <w:b/>
          <w:lang w:val="es-MX"/>
        </w:rPr>
        <w:t xml:space="preserve"> </w:t>
      </w:r>
      <w:r w:rsidRPr="00DF41CF">
        <w:rPr>
          <w:lang w:val="es-MX"/>
        </w:rPr>
        <w:t>El</w:t>
      </w:r>
      <w:proofErr w:type="gramEnd"/>
      <w:r w:rsidRPr="00DF41CF">
        <w:rPr>
          <w:lang w:val="es-MX"/>
        </w:rPr>
        <w:t xml:space="preserve"> antropólogo Román Sauza López decidió crear a “</w:t>
      </w:r>
      <w:proofErr w:type="spellStart"/>
      <w:r w:rsidRPr="00DF41CF">
        <w:rPr>
          <w:lang w:val="es-MX"/>
        </w:rPr>
        <w:t>Xanhi</w:t>
      </w:r>
      <w:proofErr w:type="spellEnd"/>
      <w:r w:rsidRPr="00DF41CF">
        <w:rPr>
          <w:lang w:val="es-MX"/>
        </w:rPr>
        <w:t>”, la muñeca que habla español y otomí, esto con la finalidad de rescatar las lenguas y culturas indígenas en México.</w:t>
      </w:r>
    </w:p>
    <w:p w14:paraId="0EACD1EF" w14:textId="77777777" w:rsidR="00CA3DAE" w:rsidRPr="007E1A37" w:rsidRDefault="00CA3DAE" w:rsidP="00CA3DAE">
      <w:pPr>
        <w:pStyle w:val="Prrafodelista"/>
        <w:ind w:left="0"/>
        <w:jc w:val="both"/>
        <w:rPr>
          <w:lang w:val="es-MX"/>
        </w:rPr>
      </w:pPr>
    </w:p>
    <w:p w14:paraId="16FE6D42" w14:textId="77777777" w:rsidR="00CA3DAE" w:rsidRPr="007E1A37" w:rsidRDefault="00CA3DAE" w:rsidP="00CA3DAE">
      <w:pPr>
        <w:pStyle w:val="Prrafodelista"/>
        <w:ind w:left="0"/>
        <w:jc w:val="both"/>
        <w:rPr>
          <w:lang w:val="es-MX"/>
        </w:rPr>
      </w:pPr>
      <w:r w:rsidRPr="007E1A37">
        <w:rPr>
          <w:lang w:val="es-MX"/>
        </w:rPr>
        <w:lastRenderedPageBreak/>
        <w:t>“</w:t>
      </w:r>
      <w:proofErr w:type="spellStart"/>
      <w:r w:rsidRPr="007E1A37">
        <w:rPr>
          <w:lang w:val="es-MX"/>
        </w:rPr>
        <w:t>Xahni</w:t>
      </w:r>
      <w:proofErr w:type="spellEnd"/>
      <w:r w:rsidRPr="007E1A37">
        <w:rPr>
          <w:lang w:val="es-MX"/>
        </w:rPr>
        <w:t xml:space="preserve">” funciona por medio de un dispositivo electrónico en su interior que reproduce siete frases en español y en </w:t>
      </w:r>
      <w:proofErr w:type="spellStart"/>
      <w:r w:rsidRPr="007E1A37">
        <w:rPr>
          <w:lang w:val="es-MX"/>
        </w:rPr>
        <w:t>hñähño</w:t>
      </w:r>
      <w:proofErr w:type="spellEnd"/>
      <w:r w:rsidRPr="007E1A37">
        <w:rPr>
          <w:lang w:val="es-MX"/>
        </w:rPr>
        <w:t xml:space="preserve"> de Santiago </w:t>
      </w:r>
      <w:proofErr w:type="spellStart"/>
      <w:r w:rsidRPr="007E1A37">
        <w:rPr>
          <w:lang w:val="es-MX"/>
        </w:rPr>
        <w:t>Mexquititlán</w:t>
      </w:r>
      <w:proofErr w:type="spellEnd"/>
      <w:r w:rsidRPr="007E1A37">
        <w:rPr>
          <w:lang w:val="es-MX"/>
        </w:rPr>
        <w:t>, municipio de Amealco.</w:t>
      </w:r>
    </w:p>
    <w:p w14:paraId="39B22FA1" w14:textId="77777777" w:rsidR="00CA3DAE" w:rsidRPr="007E1A37" w:rsidRDefault="00CA3DAE" w:rsidP="00CA3DAE">
      <w:pPr>
        <w:pStyle w:val="Prrafodelista"/>
        <w:ind w:left="0"/>
        <w:jc w:val="both"/>
        <w:rPr>
          <w:lang w:val="es-MX"/>
        </w:rPr>
      </w:pPr>
    </w:p>
    <w:p w14:paraId="03DA053D" w14:textId="77777777" w:rsidR="00CA3DAE" w:rsidRPr="007E1A37" w:rsidRDefault="00CA3DAE" w:rsidP="00CA3DAE">
      <w:pPr>
        <w:pStyle w:val="Prrafodelista"/>
        <w:ind w:left="0"/>
        <w:jc w:val="both"/>
        <w:rPr>
          <w:lang w:val="es-MX"/>
        </w:rPr>
      </w:pPr>
      <w:r w:rsidRPr="007E1A37">
        <w:rPr>
          <w:lang w:val="es-MX"/>
        </w:rPr>
        <w:t>De igual manera en su vestimenta tiene bordadas algunas palabras en otomí, con el fin de integrarlas al vocabulario y fomentar la activación de la escritura de la lengua materna en hablantes de esa lengua original.</w:t>
      </w:r>
    </w:p>
    <w:p w14:paraId="5E07AF27" w14:textId="77777777" w:rsidR="00CA3DAE" w:rsidRPr="007E1A37" w:rsidRDefault="00CA3DAE" w:rsidP="00CA3DAE">
      <w:pPr>
        <w:pStyle w:val="Prrafodelista"/>
        <w:ind w:left="0"/>
        <w:jc w:val="both"/>
        <w:rPr>
          <w:lang w:val="es-MX"/>
        </w:rPr>
      </w:pPr>
    </w:p>
    <w:p w14:paraId="67D75BA2" w14:textId="77777777" w:rsidR="00CA3DAE" w:rsidRPr="007E1A37" w:rsidRDefault="00CA3DAE" w:rsidP="00CA3DAE">
      <w:pPr>
        <w:pStyle w:val="Prrafodelista"/>
        <w:ind w:left="0"/>
        <w:jc w:val="both"/>
        <w:rPr>
          <w:lang w:val="es-MX"/>
        </w:rPr>
      </w:pPr>
      <w:r w:rsidRPr="007E1A37">
        <w:rPr>
          <w:lang w:val="es-MX"/>
        </w:rPr>
        <w:t>Esta muñeca forma parte de una línea de juguetes de la microempresa “YOSOYOHO”, dedicada al rediseño, fabricación y distribución de juguetes populares mexicanos y surge como resultado de una investigación sobre el rescate, registro e inclusión de lenguas y culturas indígenas en la República Mexicana.</w:t>
      </w:r>
    </w:p>
    <w:p w14:paraId="4BE34857" w14:textId="77777777" w:rsidR="00CA3DAE" w:rsidRPr="007E1A37" w:rsidRDefault="00CA3DAE" w:rsidP="00CA3DAE">
      <w:pPr>
        <w:pStyle w:val="Prrafodelista"/>
        <w:ind w:left="0"/>
        <w:jc w:val="both"/>
        <w:rPr>
          <w:lang w:val="es-MX"/>
        </w:rPr>
      </w:pPr>
    </w:p>
    <w:p w14:paraId="695B206C" w14:textId="77777777" w:rsidR="00CA3DAE" w:rsidRDefault="00CA3DAE" w:rsidP="00CA3DAE">
      <w:pPr>
        <w:pStyle w:val="Prrafodelista"/>
        <w:ind w:left="0"/>
        <w:jc w:val="both"/>
        <w:rPr>
          <w:lang w:val="es-MX"/>
        </w:rPr>
      </w:pPr>
      <w:r w:rsidRPr="007E1A37">
        <w:rPr>
          <w:lang w:val="es-MX"/>
        </w:rPr>
        <w:t xml:space="preserve">Dicho estudio fue realizado por un equipo de trabajo integrado por antropólogos, sociólogos, </w:t>
      </w:r>
      <w:proofErr w:type="spellStart"/>
      <w:r w:rsidRPr="007E1A37">
        <w:rPr>
          <w:lang w:val="es-MX"/>
        </w:rPr>
        <w:t>socioterritoriólogos</w:t>
      </w:r>
      <w:proofErr w:type="spellEnd"/>
      <w:r w:rsidRPr="007E1A37">
        <w:rPr>
          <w:lang w:val="es-MX"/>
        </w:rPr>
        <w:t xml:space="preserve"> y pedagogos.</w:t>
      </w:r>
      <w:r>
        <w:rPr>
          <w:lang w:val="es-MX"/>
        </w:rPr>
        <w:t xml:space="preserve"> [9]</w:t>
      </w:r>
    </w:p>
    <w:p w14:paraId="67F7C1DF" w14:textId="77777777" w:rsidR="00CA3DAE" w:rsidRDefault="00CA3DAE" w:rsidP="00CA3DAE">
      <w:pPr>
        <w:pStyle w:val="Prrafodelista"/>
        <w:ind w:left="0"/>
        <w:jc w:val="both"/>
        <w:rPr>
          <w:lang w:val="es-MX"/>
        </w:rPr>
      </w:pPr>
    </w:p>
    <w:p w14:paraId="26D584C5" w14:textId="77777777" w:rsidR="00CA3DAE" w:rsidRPr="007E1A37" w:rsidRDefault="00CA3DAE" w:rsidP="00CA3DAE">
      <w:pPr>
        <w:pStyle w:val="Prrafodelista"/>
        <w:ind w:left="0"/>
        <w:jc w:val="both"/>
        <w:rPr>
          <w:lang w:val="es-MX"/>
        </w:rPr>
      </w:pPr>
      <w:r>
        <w:rPr>
          <w:lang w:val="es-MX"/>
        </w:rPr>
        <w:t xml:space="preserve">De tal forma que es este prototipo busca crear </w:t>
      </w:r>
      <w:r w:rsidR="004F7A23">
        <w:rPr>
          <w:lang w:val="es-MX"/>
        </w:rPr>
        <w:t>mejoras la</w:t>
      </w:r>
      <w:r>
        <w:rPr>
          <w:lang w:val="es-MX"/>
        </w:rPr>
        <w:t xml:space="preserve"> muñeca al interactuar con otros muñecos en este caso su familia que está integrada por el papa y dos </w:t>
      </w:r>
      <w:proofErr w:type="gramStart"/>
      <w:r>
        <w:rPr>
          <w:lang w:val="es-MX"/>
        </w:rPr>
        <w:t>hijos,  los</w:t>
      </w:r>
      <w:proofErr w:type="gramEnd"/>
      <w:r>
        <w:rPr>
          <w:lang w:val="es-MX"/>
        </w:rPr>
        <w:t xml:space="preserve"> cuales interactúan con  diálogos entre ellos platicando historias mitos y costumbres de la región.   </w:t>
      </w:r>
    </w:p>
    <w:p w14:paraId="68533D99" w14:textId="77777777" w:rsidR="00CA3DAE" w:rsidRDefault="00CA3DAE" w:rsidP="00CA3DAE">
      <w:pPr>
        <w:pStyle w:val="Sinespaciado"/>
        <w:jc w:val="center"/>
      </w:pPr>
    </w:p>
    <w:p w14:paraId="5C6F1416" w14:textId="77777777" w:rsidR="00CA3DAE" w:rsidRPr="00D442EC" w:rsidRDefault="00CA3DAE" w:rsidP="00CA3DAE">
      <w:pPr>
        <w:pStyle w:val="Sinespaciado"/>
        <w:jc w:val="center"/>
      </w:pPr>
    </w:p>
    <w:p w14:paraId="2C627359" w14:textId="77777777" w:rsidR="00CA3DAE" w:rsidRDefault="00CA3DAE" w:rsidP="00CA3DAE">
      <w:pPr>
        <w:pStyle w:val="Sinespaciado"/>
        <w:tabs>
          <w:tab w:val="left" w:pos="1341"/>
        </w:tabs>
        <w:rPr>
          <w:b/>
        </w:rPr>
      </w:pPr>
      <w:r w:rsidRPr="00CE2B5D">
        <w:rPr>
          <w:b/>
        </w:rPr>
        <w:t>Participaci</w:t>
      </w:r>
      <w:r>
        <w:rPr>
          <w:b/>
        </w:rPr>
        <w:t>ó</w:t>
      </w:r>
      <w:r w:rsidRPr="00CE2B5D">
        <w:rPr>
          <w:b/>
        </w:rPr>
        <w:t xml:space="preserve">n del </w:t>
      </w:r>
      <w:r>
        <w:rPr>
          <w:b/>
        </w:rPr>
        <w:t>T</w:t>
      </w:r>
      <w:r w:rsidRPr="00CE2B5D">
        <w:rPr>
          <w:b/>
        </w:rPr>
        <w:t xml:space="preserve">ecnológico </w:t>
      </w:r>
      <w:r>
        <w:rPr>
          <w:b/>
        </w:rPr>
        <w:t>de San Juan del Rí</w:t>
      </w:r>
      <w:r w:rsidRPr="00CE2B5D">
        <w:rPr>
          <w:b/>
        </w:rPr>
        <w:t>o</w:t>
      </w:r>
    </w:p>
    <w:p w14:paraId="57EFF1A0" w14:textId="77777777" w:rsidR="00CA3DAE" w:rsidRPr="00CE2B5D" w:rsidRDefault="00CA3DAE" w:rsidP="00CA3DAE">
      <w:pPr>
        <w:pStyle w:val="Sinespaciado"/>
        <w:tabs>
          <w:tab w:val="left" w:pos="1341"/>
        </w:tabs>
        <w:rPr>
          <w:b/>
        </w:rPr>
      </w:pPr>
      <w:r w:rsidRPr="00CE2B5D">
        <w:rPr>
          <w:b/>
        </w:rPr>
        <w:tab/>
      </w:r>
    </w:p>
    <w:p w14:paraId="2B156E3A" w14:textId="77777777" w:rsidR="00CA3DAE" w:rsidRDefault="00CA3DAE" w:rsidP="00CA3DAE">
      <w:pPr>
        <w:pStyle w:val="Sinespaciado"/>
        <w:jc w:val="both"/>
      </w:pPr>
      <w:r>
        <w:t xml:space="preserve">En el año 2004 el tecnológico de san juan del rio en el marco de desarrollo de proyectos, el alumno Antonio Rosales Ledesma de la carrera de ingeniería en sistemas computacionales desarrollo un traductor de páginas web a la lengua </w:t>
      </w:r>
      <w:proofErr w:type="spellStart"/>
      <w:proofErr w:type="gramStart"/>
      <w:r>
        <w:t>hñähñu</w:t>
      </w:r>
      <w:proofErr w:type="spellEnd"/>
      <w:r>
        <w:t>,  dicho</w:t>
      </w:r>
      <w:proofErr w:type="gramEnd"/>
      <w:r>
        <w:t xml:space="preserve"> proyecto fue galardonado con el primer lugar en el concurso de creatividad de los sistemas tecnológicos. </w:t>
      </w:r>
    </w:p>
    <w:p w14:paraId="70327E82" w14:textId="77777777" w:rsidR="00CA3DAE" w:rsidRDefault="00CA3DAE" w:rsidP="00CA3DAE">
      <w:pPr>
        <w:pStyle w:val="Sinespaciado"/>
        <w:jc w:val="both"/>
      </w:pPr>
    </w:p>
    <w:p w14:paraId="5C2C4074" w14:textId="77777777" w:rsidR="00CA3DAE" w:rsidRDefault="00CA3DAE" w:rsidP="00CA3DAE">
      <w:pPr>
        <w:pStyle w:val="Sinespaciado"/>
        <w:jc w:val="both"/>
      </w:pPr>
      <w:r>
        <w:t xml:space="preserve">El cual fue presentado en varios estados con apoyo de la comisión nacional de derechos indígenas. </w:t>
      </w:r>
    </w:p>
    <w:p w14:paraId="28B18C77" w14:textId="77777777" w:rsidR="00CA3DAE" w:rsidRDefault="00CA3DAE" w:rsidP="00CA3DAE">
      <w:pPr>
        <w:pStyle w:val="Sinespaciado"/>
        <w:jc w:val="both"/>
      </w:pPr>
    </w:p>
    <w:p w14:paraId="3E668167" w14:textId="77777777" w:rsidR="00CA3DAE" w:rsidRDefault="00CA3DAE" w:rsidP="00CA3DAE">
      <w:pPr>
        <w:pStyle w:val="Sinespaciado"/>
        <w:jc w:val="both"/>
      </w:pPr>
      <w:r>
        <w:t xml:space="preserve">Actual mente existen una cantidad importante de alumnos en el ITSJR provenientes de la diferentes zonas indígenas del estado los cuales pretenden formar diferentes grupos de trabajo con la finalidad de impulsar el desarrollo tecnológico de la comunidad debido a que han recibido apoyo de esta y se desea retribuir algo del conocimiento adquirido en sus estudios en el tecnológico   al mejoramiento dela calidad económica y el fortalecimiento de las tradiciones usos y costumbres de sus lugares de orígenes(zonas otomíes del estado). De esta forma es como que surge uno de los varios proyectos tecnológicos que se desean desarrollar. </w:t>
      </w:r>
    </w:p>
    <w:p w14:paraId="7D7F33E4" w14:textId="77777777" w:rsidR="00CA3DAE" w:rsidRDefault="00CA3DAE" w:rsidP="00CA3DAE">
      <w:pPr>
        <w:pStyle w:val="Sinespaciado"/>
        <w:jc w:val="both"/>
      </w:pPr>
    </w:p>
    <w:p w14:paraId="13F6AC1D" w14:textId="77777777" w:rsidR="00CA3DAE" w:rsidRDefault="00CA3DAE" w:rsidP="00CA3DAE">
      <w:pPr>
        <w:pStyle w:val="Sinespaciado"/>
        <w:jc w:val="both"/>
      </w:pPr>
      <w:r>
        <w:t xml:space="preserve">Cabe mencionar que en la actualidad existen dos muñecas que habla la lengua otomí diciendo </w:t>
      </w:r>
      <w:proofErr w:type="gramStart"/>
      <w:r>
        <w:t>diversas frase</w:t>
      </w:r>
      <w:proofErr w:type="gramEnd"/>
      <w:r>
        <w:t>, pero estos productos fueron registrados ante la IMPI por personas ajenas a la comunidad las cuales en su momento trabajaron en la comunidad solo durante el tiempo que lograban desarrollar sus prototipos los cuales al ser registrados bajos sus nombre e instituciones dejan fuera a la comunidad de origen.</w:t>
      </w:r>
    </w:p>
    <w:p w14:paraId="793598CB" w14:textId="77777777" w:rsidR="00CA3DAE" w:rsidRDefault="00CA3DAE" w:rsidP="00CA3DAE">
      <w:pPr>
        <w:pStyle w:val="Sinespaciado"/>
        <w:jc w:val="both"/>
        <w:rPr>
          <w:lang w:val="es-MX"/>
        </w:rPr>
      </w:pPr>
      <w:r>
        <w:t xml:space="preserve">Es por eso que desde el año pasado gobierno del </w:t>
      </w:r>
      <w:proofErr w:type="gramStart"/>
      <w:r>
        <w:t>estado  trabaja</w:t>
      </w:r>
      <w:proofErr w:type="gramEnd"/>
      <w:r>
        <w:t xml:space="preserve"> sobre la</w:t>
      </w:r>
      <w:r w:rsidRPr="00991C8D">
        <w:rPr>
          <w:b/>
          <w:lang w:val="es-MX"/>
        </w:rPr>
        <w:t xml:space="preserve"> </w:t>
      </w:r>
      <w:r w:rsidRPr="00991C8D">
        <w:rPr>
          <w:lang w:val="es-MX"/>
        </w:rPr>
        <w:t>obtención de la denominación de origen, con el fin de obtener la exclusividad de este producto a sus creadores originarios y no ocurra el robo de identidad como está pasando en estos  últimos años</w:t>
      </w:r>
    </w:p>
    <w:p w14:paraId="18338FCC" w14:textId="77777777" w:rsidR="00CA3DAE" w:rsidRDefault="00CA3DAE" w:rsidP="00CA3DAE">
      <w:pPr>
        <w:pStyle w:val="Sinespaciado"/>
        <w:jc w:val="both"/>
        <w:rPr>
          <w:lang w:val="es-MX"/>
        </w:rPr>
      </w:pPr>
    </w:p>
    <w:p w14:paraId="0D2035E4" w14:textId="77777777" w:rsidR="00CA3DAE" w:rsidRDefault="00CA3DAE" w:rsidP="00CA3DAE">
      <w:pPr>
        <w:pStyle w:val="Sinespaciado"/>
        <w:jc w:val="both"/>
        <w:rPr>
          <w:lang w:val="es-MX"/>
        </w:rPr>
      </w:pPr>
      <w:r>
        <w:rPr>
          <w:lang w:val="es-MX"/>
        </w:rPr>
        <w:t xml:space="preserve">En la convocatoria 2017 de nuevos talentos alumnos del tecnológico crean muñecos capaces de reproducir diálogos y ser traducido en línea por una aplicación móvil dicho proyecto de presento en la </w:t>
      </w:r>
      <w:proofErr w:type="spellStart"/>
      <w:r>
        <w:rPr>
          <w:lang w:val="es-MX"/>
        </w:rPr>
        <w:t>expocyteq</w:t>
      </w:r>
      <w:proofErr w:type="spellEnd"/>
      <w:r>
        <w:rPr>
          <w:lang w:val="es-MX"/>
        </w:rPr>
        <w:t xml:space="preserve"> 2017.</w:t>
      </w:r>
    </w:p>
    <w:p w14:paraId="27C028D2" w14:textId="77777777" w:rsidR="00CA3DAE" w:rsidRDefault="00CA3DAE" w:rsidP="00CA3DAE">
      <w:pPr>
        <w:pStyle w:val="Sinespaciado"/>
        <w:jc w:val="both"/>
        <w:rPr>
          <w:b/>
          <w:lang w:val="es-MX"/>
        </w:rPr>
      </w:pPr>
      <w:r>
        <w:rPr>
          <w:lang w:val="es-MX"/>
        </w:rPr>
        <w:lastRenderedPageBreak/>
        <w:t xml:space="preserve"> En el año 2018 se participa en el evento internacional </w:t>
      </w:r>
      <w:proofErr w:type="spellStart"/>
      <w:r>
        <w:rPr>
          <w:lang w:val="es-MX"/>
        </w:rPr>
        <w:t>Infomatrix</w:t>
      </w:r>
      <w:proofErr w:type="spellEnd"/>
      <w:r>
        <w:rPr>
          <w:lang w:val="es-MX"/>
        </w:rPr>
        <w:t xml:space="preserve"> Latinoamérica en su etapa regional, obteniendo la medalla de oro en la categoría, de desarrollo de software y video juegos, con lo cual tienen el derecho de representar a México con 6 países más en la final Continental para obtener el pase a la etapa mundial.</w:t>
      </w:r>
    </w:p>
    <w:p w14:paraId="11EAD496" w14:textId="77777777" w:rsidR="00CA3DAE" w:rsidRDefault="00CA3DAE" w:rsidP="00CA3DAE">
      <w:pPr>
        <w:jc w:val="center"/>
        <w:rPr>
          <w:b/>
        </w:rPr>
      </w:pPr>
    </w:p>
    <w:p w14:paraId="78EA3F3A" w14:textId="77777777" w:rsidR="00CA3DAE" w:rsidRDefault="00CA3DAE" w:rsidP="00CA3DAE">
      <w:pPr>
        <w:jc w:val="center"/>
        <w:rPr>
          <w:b/>
        </w:rPr>
      </w:pPr>
    </w:p>
    <w:p w14:paraId="4D8891E0" w14:textId="77777777" w:rsidR="00CA3DAE" w:rsidRDefault="00CA3DAE" w:rsidP="00CA3DAE">
      <w:pPr>
        <w:jc w:val="center"/>
        <w:rPr>
          <w:b/>
        </w:rPr>
      </w:pPr>
    </w:p>
    <w:p w14:paraId="0B511752" w14:textId="77777777" w:rsidR="00CA3DAE" w:rsidRDefault="00CA3DAE" w:rsidP="00CA3DAE">
      <w:pPr>
        <w:jc w:val="center"/>
        <w:rPr>
          <w:b/>
        </w:rPr>
      </w:pPr>
    </w:p>
    <w:p w14:paraId="40F84934" w14:textId="77777777" w:rsidR="00F23F79" w:rsidRPr="00F23F79" w:rsidRDefault="00F23F79" w:rsidP="00F23F79">
      <w:pPr>
        <w:pStyle w:val="Sinespaciado"/>
        <w:jc w:val="both"/>
        <w:rPr>
          <w:lang w:val="es-MX"/>
        </w:rPr>
      </w:pPr>
      <w:r w:rsidRPr="00F23F79">
        <w:rPr>
          <w:lang w:val="es-MX"/>
        </w:rPr>
        <w:t>La historia de Lele, la muñeca de trapo queretana</w:t>
      </w:r>
    </w:p>
    <w:p w14:paraId="101D345F" w14:textId="77777777" w:rsidR="00F23F79" w:rsidRDefault="00F23F79" w:rsidP="00F23F79">
      <w:pPr>
        <w:pStyle w:val="Sinespaciado"/>
        <w:jc w:val="both"/>
        <w:rPr>
          <w:lang w:val="es-MX"/>
        </w:rPr>
      </w:pPr>
      <w:r w:rsidRPr="00F23F79">
        <w:rPr>
          <w:b/>
          <w:bCs/>
          <w:lang w:val="es-MX"/>
        </w:rPr>
        <w:t>Lele </w:t>
      </w:r>
      <w:r w:rsidRPr="00F23F79">
        <w:rPr>
          <w:lang w:val="es-MX"/>
        </w:rPr>
        <w:t>se convirtió en el ícono de Querétaro que enamoró al mundo. La</w:t>
      </w:r>
      <w:r w:rsidRPr="00F23F79">
        <w:rPr>
          <w:b/>
          <w:bCs/>
          <w:lang w:val="es-MX"/>
        </w:rPr>
        <w:t> muñeca de trapo Otomí </w:t>
      </w:r>
      <w:r w:rsidRPr="00F23F79">
        <w:rPr>
          <w:lang w:val="es-MX"/>
        </w:rPr>
        <w:t>es característica de la artesanía local, misma que ha conquistado el corazón de todo el que la conoce.</w:t>
      </w:r>
    </w:p>
    <w:p w14:paraId="4B6EEA3E" w14:textId="77777777" w:rsidR="00485B4B" w:rsidRPr="00F23F79" w:rsidRDefault="00485B4B" w:rsidP="00F23F79">
      <w:pPr>
        <w:pStyle w:val="Sinespaciado"/>
        <w:jc w:val="both"/>
        <w:rPr>
          <w:lang w:val="es-MX"/>
        </w:rPr>
      </w:pPr>
    </w:p>
    <w:p w14:paraId="791D1C2B" w14:textId="77777777" w:rsidR="00F23F79" w:rsidRDefault="003A408D" w:rsidP="00F23F79">
      <w:pPr>
        <w:pStyle w:val="Sinespaciado"/>
        <w:jc w:val="both"/>
        <w:rPr>
          <w:lang w:val="es-MX"/>
        </w:rPr>
      </w:pPr>
      <w:hyperlink r:id="rId5" w:tgtFrame="_blank" w:history="1">
        <w:r w:rsidR="00F23F79" w:rsidRPr="00F23F79">
          <w:rPr>
            <w:lang w:val="es-MX"/>
          </w:rPr>
          <w:t>Lele </w:t>
        </w:r>
      </w:hyperlink>
      <w:r w:rsidR="00F23F79" w:rsidRPr="00F23F79">
        <w:rPr>
          <w:lang w:val="es-MX"/>
        </w:rPr>
        <w:t>nació en el </w:t>
      </w:r>
      <w:r w:rsidR="00F23F79" w:rsidRPr="00F23F79">
        <w:rPr>
          <w:b/>
          <w:bCs/>
          <w:lang w:val="es-MX"/>
        </w:rPr>
        <w:t>Pueblo Mágico de Amealco</w:t>
      </w:r>
      <w:r w:rsidR="00F23F79" w:rsidRPr="00F23F79">
        <w:rPr>
          <w:lang w:val="es-MX"/>
        </w:rPr>
        <w:t>, municipio ubicado en Querétaro, de la mano de un grupo de artesanas de las comunidades de </w:t>
      </w:r>
      <w:r w:rsidR="00F23F79" w:rsidRPr="00F23F79">
        <w:rPr>
          <w:b/>
          <w:bCs/>
          <w:lang w:val="es-MX"/>
        </w:rPr>
        <w:t xml:space="preserve">Santiago de </w:t>
      </w:r>
      <w:proofErr w:type="spellStart"/>
      <w:r w:rsidR="00F23F79" w:rsidRPr="00F23F79">
        <w:rPr>
          <w:b/>
          <w:bCs/>
          <w:lang w:val="es-MX"/>
        </w:rPr>
        <w:t>Mexquititlán</w:t>
      </w:r>
      <w:proofErr w:type="spellEnd"/>
      <w:r w:rsidR="00F23F79" w:rsidRPr="00F23F79">
        <w:rPr>
          <w:b/>
          <w:bCs/>
          <w:lang w:val="es-MX"/>
        </w:rPr>
        <w:t xml:space="preserve"> y San Ildefonso Tultepec,</w:t>
      </w:r>
      <w:r w:rsidR="00F23F79" w:rsidRPr="00F23F79">
        <w:rPr>
          <w:lang w:val="es-MX"/>
        </w:rPr>
        <w:t> quienes han pasado esta tradición artesanal de generación en generación.</w:t>
      </w:r>
    </w:p>
    <w:p w14:paraId="6CCEA10B" w14:textId="77777777" w:rsidR="00485B4B" w:rsidRPr="00F23F79" w:rsidRDefault="00485B4B" w:rsidP="00F23F79">
      <w:pPr>
        <w:pStyle w:val="Sinespaciado"/>
        <w:jc w:val="both"/>
        <w:rPr>
          <w:lang w:val="es-MX"/>
        </w:rPr>
      </w:pPr>
    </w:p>
    <w:p w14:paraId="4E0513EA" w14:textId="77777777" w:rsidR="00F23F79" w:rsidRPr="00F23F79" w:rsidRDefault="00F23F79" w:rsidP="00F23F79">
      <w:pPr>
        <w:pStyle w:val="Sinespaciado"/>
        <w:jc w:val="both"/>
        <w:rPr>
          <w:lang w:val="es-MX"/>
        </w:rPr>
      </w:pPr>
      <w:r w:rsidRPr="00F23F79">
        <w:rPr>
          <w:lang w:val="es-MX"/>
        </w:rPr>
        <w:t xml:space="preserve">Lele en Otomí significa bebé, por </w:t>
      </w:r>
      <w:r w:rsidR="00A620D2" w:rsidRPr="00F23F79">
        <w:rPr>
          <w:lang w:val="es-MX"/>
        </w:rPr>
        <w:t>tanto,</w:t>
      </w:r>
      <w:r w:rsidRPr="00F23F79">
        <w:rPr>
          <w:lang w:val="es-MX"/>
        </w:rPr>
        <w:t xml:space="preserve"> ese es su verdadero significado: </w:t>
      </w:r>
      <w:r w:rsidRPr="00F23F79">
        <w:rPr>
          <w:b/>
          <w:bCs/>
          <w:lang w:val="es-MX"/>
        </w:rPr>
        <w:t>muñeca bebé.</w:t>
      </w:r>
      <w:r w:rsidRPr="00F23F79">
        <w:rPr>
          <w:lang w:val="es-MX"/>
        </w:rPr>
        <w:t> Entre sus rasgos característicos se encuentran las largas trenzas, con coronas y lazos de colores alegres, así como su vestido tradicional, puesto que ésta representa la indumentaria de sus creadoras.</w:t>
      </w:r>
    </w:p>
    <w:p w14:paraId="33D9C7A8" w14:textId="77777777" w:rsidR="00485B4B" w:rsidRDefault="00485B4B" w:rsidP="00F23F79">
      <w:pPr>
        <w:pStyle w:val="Sinespaciado"/>
        <w:jc w:val="both"/>
        <w:rPr>
          <w:lang w:val="es-MX"/>
        </w:rPr>
      </w:pPr>
    </w:p>
    <w:p w14:paraId="44CD5518" w14:textId="77777777" w:rsidR="00F23F79" w:rsidRPr="00F23F79" w:rsidRDefault="00F23F79" w:rsidP="00F23F79">
      <w:pPr>
        <w:pStyle w:val="Sinespaciado"/>
        <w:jc w:val="both"/>
        <w:rPr>
          <w:lang w:val="es-MX"/>
        </w:rPr>
      </w:pPr>
      <w:r w:rsidRPr="00F23F79">
        <w:rPr>
          <w:lang w:val="es-MX"/>
        </w:rPr>
        <w:t>Debido a su importancia, la muñeca Otomí fue nombrada como </w:t>
      </w:r>
      <w:r w:rsidRPr="00F23F79">
        <w:rPr>
          <w:b/>
          <w:bCs/>
          <w:lang w:val="es-MX"/>
        </w:rPr>
        <w:t>Patrimonio Cultural de Querétaro</w:t>
      </w:r>
      <w:r w:rsidRPr="00F23F79">
        <w:rPr>
          <w:lang w:val="es-MX"/>
        </w:rPr>
        <w:t> el 18 de abril de 2018. Además, cuenta con un </w:t>
      </w:r>
      <w:r w:rsidRPr="00F23F79">
        <w:rPr>
          <w:b/>
          <w:bCs/>
          <w:lang w:val="es-MX"/>
        </w:rPr>
        <w:t>museo propio </w:t>
      </w:r>
      <w:r w:rsidRPr="00F23F79">
        <w:rPr>
          <w:lang w:val="es-MX"/>
        </w:rPr>
        <w:t>ubicado en su localidad de origen.</w:t>
      </w:r>
    </w:p>
    <w:p w14:paraId="14464420" w14:textId="77777777" w:rsidR="00F23F79" w:rsidRPr="00F23F79" w:rsidRDefault="00F23F79" w:rsidP="00F23F79">
      <w:pPr>
        <w:pStyle w:val="Sinespaciado"/>
        <w:jc w:val="both"/>
        <w:rPr>
          <w:lang w:val="es-MX"/>
        </w:rPr>
      </w:pPr>
      <w:r w:rsidRPr="00F23F79">
        <w:rPr>
          <w:lang w:val="es-MX"/>
        </w:rPr>
        <w:t>Así se distinguen las muñecas de las comunidades </w:t>
      </w:r>
    </w:p>
    <w:p w14:paraId="66B04143" w14:textId="77777777" w:rsidR="00F23F79" w:rsidRDefault="00F23F79" w:rsidP="00F23F79">
      <w:pPr>
        <w:pStyle w:val="Sinespaciado"/>
        <w:jc w:val="both"/>
        <w:rPr>
          <w:lang w:val="es-MX"/>
        </w:rPr>
      </w:pPr>
      <w:r w:rsidRPr="00F23F79">
        <w:rPr>
          <w:lang w:val="es-MX"/>
        </w:rPr>
        <w:t xml:space="preserve">Conocida en su lengua como </w:t>
      </w:r>
      <w:proofErr w:type="spellStart"/>
      <w:r w:rsidRPr="00F23F79">
        <w:rPr>
          <w:lang w:val="es-MX"/>
        </w:rPr>
        <w:t>Dönxu</w:t>
      </w:r>
      <w:proofErr w:type="spellEnd"/>
      <w:r w:rsidRPr="00F23F79">
        <w:rPr>
          <w:lang w:val="es-MX"/>
        </w:rPr>
        <w:t>, </w:t>
      </w:r>
      <w:r w:rsidRPr="00F23F79">
        <w:rPr>
          <w:b/>
          <w:bCs/>
          <w:lang w:val="es-MX"/>
        </w:rPr>
        <w:t>la muñeca de San Ildefonso Tultepec </w:t>
      </w:r>
      <w:r w:rsidRPr="00F23F79">
        <w:rPr>
          <w:lang w:val="es-MX"/>
        </w:rPr>
        <w:t>se fabrica de la siguiente manera:</w:t>
      </w:r>
    </w:p>
    <w:p w14:paraId="12C485AD" w14:textId="77777777" w:rsidR="00A620D2" w:rsidRPr="00F23F79" w:rsidRDefault="00A620D2" w:rsidP="00F23F79">
      <w:pPr>
        <w:pStyle w:val="Sinespaciado"/>
        <w:jc w:val="both"/>
        <w:rPr>
          <w:lang w:val="es-MX"/>
        </w:rPr>
      </w:pPr>
    </w:p>
    <w:p w14:paraId="18490BA0" w14:textId="77777777" w:rsidR="00F23F79" w:rsidRPr="00F23F79" w:rsidRDefault="00F23F79" w:rsidP="00F23F79">
      <w:pPr>
        <w:pStyle w:val="Sinespaciado"/>
        <w:jc w:val="both"/>
        <w:rPr>
          <w:lang w:val="es-MX"/>
        </w:rPr>
      </w:pPr>
      <w:r w:rsidRPr="00F23F79">
        <w:rPr>
          <w:lang w:val="es-MX"/>
        </w:rPr>
        <w:t>Popelina en el cuerpo, relleno de borra, blusa de manga larga de tela de popelina o manta blanca plisada en cuello alto, en el talle acinturado y en un corto faldón de la misma blusa. En el cuello de la blusa lleva un bordado de espiga con colores que combinan con la tira bordada que lleva en cuello, cintura y puños.</w:t>
      </w:r>
    </w:p>
    <w:p w14:paraId="454FC16E" w14:textId="77777777" w:rsidR="00F23F79" w:rsidRPr="00F23F79" w:rsidRDefault="00F23F79" w:rsidP="00F23F79">
      <w:pPr>
        <w:pStyle w:val="Sinespaciado"/>
        <w:jc w:val="both"/>
        <w:rPr>
          <w:lang w:val="es-MX"/>
        </w:rPr>
      </w:pPr>
      <w:r w:rsidRPr="00F23F79">
        <w:rPr>
          <w:lang w:val="es-MX"/>
        </w:rPr>
        <w:t>La falda es amplia y es elaborada de popelina plisada con una tira bordada en la parte baja de los colores a juego de la misma. Las tiras llevan tradicionalmente bordadas una flor de maguey; sobre la falda, llevan el delantal a la cintura, ya sea de tela, seda o popelina plisada.</w:t>
      </w:r>
    </w:p>
    <w:p w14:paraId="1FBC7DAB" w14:textId="77777777" w:rsidR="00A620D2" w:rsidRDefault="00A620D2" w:rsidP="00F23F79">
      <w:pPr>
        <w:pStyle w:val="Sinespaciado"/>
        <w:jc w:val="both"/>
        <w:rPr>
          <w:lang w:val="es-MX"/>
        </w:rPr>
      </w:pPr>
    </w:p>
    <w:p w14:paraId="1D2DC165" w14:textId="77777777" w:rsidR="00F23F79" w:rsidRPr="00F23F79" w:rsidRDefault="00F23F79" w:rsidP="00F23F79">
      <w:pPr>
        <w:pStyle w:val="Sinespaciado"/>
        <w:jc w:val="both"/>
        <w:rPr>
          <w:lang w:val="es-MX"/>
        </w:rPr>
      </w:pPr>
      <w:r w:rsidRPr="00F23F79">
        <w:rPr>
          <w:lang w:val="es-MX"/>
        </w:rPr>
        <w:t>En el arreglo del cabello presenta dos trenzas con listones de colores, pasados por la cabeza.</w:t>
      </w:r>
    </w:p>
    <w:p w14:paraId="7F6102F9" w14:textId="77777777" w:rsidR="00F23F79" w:rsidRPr="00F23F79" w:rsidRDefault="00F23F79" w:rsidP="00F23F79">
      <w:pPr>
        <w:pStyle w:val="Sinespaciado"/>
        <w:jc w:val="both"/>
        <w:rPr>
          <w:lang w:val="es-MX"/>
        </w:rPr>
      </w:pPr>
      <w:r w:rsidRPr="00F23F79">
        <w:rPr>
          <w:lang w:val="es-MX"/>
        </w:rPr>
        <w:t xml:space="preserve">Algunas muñecas de trapo portan </w:t>
      </w:r>
      <w:proofErr w:type="spellStart"/>
      <w:r w:rsidRPr="00F23F79">
        <w:rPr>
          <w:lang w:val="es-MX"/>
        </w:rPr>
        <w:t>quexquemitl</w:t>
      </w:r>
      <w:proofErr w:type="spellEnd"/>
      <w:r w:rsidRPr="00F23F79">
        <w:rPr>
          <w:lang w:val="es-MX"/>
        </w:rPr>
        <w:t xml:space="preserve"> de lana o estambre y usan rebozo; otras llevan sombrero de color blanco, como lo portan las mujeres de su comunidad.</w:t>
      </w:r>
    </w:p>
    <w:p w14:paraId="47BC0F01" w14:textId="77777777" w:rsidR="00F23F79" w:rsidRPr="00F23F79" w:rsidRDefault="00F23F79" w:rsidP="00F23F79">
      <w:pPr>
        <w:pStyle w:val="Sinespaciado"/>
        <w:jc w:val="both"/>
        <w:rPr>
          <w:lang w:val="es-MX"/>
        </w:rPr>
      </w:pPr>
      <w:r w:rsidRPr="00F23F79">
        <w:rPr>
          <w:lang w:val="es-MX"/>
        </w:rPr>
        <w:t>Aunque la blusa es blanca, las demás vestimentas son de colores firmes y en el rostro se lleva bordado los ojos, nariz y boca.</w:t>
      </w:r>
    </w:p>
    <w:p w14:paraId="14987FA5" w14:textId="77777777" w:rsidR="00A620D2" w:rsidRDefault="00A620D2" w:rsidP="00F23F79">
      <w:pPr>
        <w:pStyle w:val="Sinespaciado"/>
        <w:jc w:val="both"/>
        <w:rPr>
          <w:lang w:val="es-MX"/>
        </w:rPr>
      </w:pPr>
    </w:p>
    <w:p w14:paraId="39658E18" w14:textId="77777777" w:rsidR="00F23F79" w:rsidRPr="00F23F79" w:rsidRDefault="00F23F79" w:rsidP="00F23F79">
      <w:pPr>
        <w:pStyle w:val="Sinespaciado"/>
        <w:jc w:val="both"/>
        <w:rPr>
          <w:lang w:val="es-MX"/>
        </w:rPr>
      </w:pPr>
      <w:r w:rsidRPr="00F23F79">
        <w:rPr>
          <w:lang w:val="es-MX"/>
        </w:rPr>
        <w:t>Lele, </w:t>
      </w:r>
      <w:r w:rsidRPr="00F23F79">
        <w:rPr>
          <w:b/>
          <w:bCs/>
          <w:lang w:val="es-MX"/>
        </w:rPr>
        <w:t xml:space="preserve">la muñeca de Santiago de </w:t>
      </w:r>
      <w:proofErr w:type="spellStart"/>
      <w:r w:rsidRPr="00F23F79">
        <w:rPr>
          <w:b/>
          <w:bCs/>
          <w:lang w:val="es-MX"/>
        </w:rPr>
        <w:t>Mexquititlán</w:t>
      </w:r>
      <w:proofErr w:type="spellEnd"/>
      <w:r w:rsidRPr="00F23F79">
        <w:rPr>
          <w:lang w:val="es-MX"/>
        </w:rPr>
        <w:t> se distingue también por las siguientes características:</w:t>
      </w:r>
    </w:p>
    <w:p w14:paraId="08090E8E" w14:textId="77777777" w:rsidR="00F23F79" w:rsidRPr="00F23F79" w:rsidRDefault="00F23F79" w:rsidP="00F23F79">
      <w:pPr>
        <w:pStyle w:val="Sinespaciado"/>
        <w:jc w:val="both"/>
        <w:rPr>
          <w:lang w:val="es-MX"/>
        </w:rPr>
      </w:pPr>
      <w:r w:rsidRPr="00F23F79">
        <w:rPr>
          <w:lang w:val="es-MX"/>
        </w:rPr>
        <w:t>Tiene un cuerpo de trapo articulado.</w:t>
      </w:r>
    </w:p>
    <w:p w14:paraId="5E801D46" w14:textId="77777777" w:rsidR="00F23F79" w:rsidRPr="00F23F79" w:rsidRDefault="00F23F79" w:rsidP="00F23F79">
      <w:pPr>
        <w:pStyle w:val="Sinespaciado"/>
        <w:jc w:val="both"/>
        <w:rPr>
          <w:lang w:val="es-MX"/>
        </w:rPr>
      </w:pPr>
      <w:r w:rsidRPr="00F23F79">
        <w:rPr>
          <w:lang w:val="es-MX"/>
        </w:rPr>
        <w:t>Viste con una blusa de manga larga con tela de </w:t>
      </w:r>
      <w:r w:rsidRPr="00F23F79">
        <w:rPr>
          <w:i/>
          <w:iCs/>
          <w:lang w:val="es-MX"/>
        </w:rPr>
        <w:t>Jacquard</w:t>
      </w:r>
      <w:r w:rsidRPr="00F23F79">
        <w:rPr>
          <w:lang w:val="es-MX"/>
        </w:rPr>
        <w:t> de color, cuyas características son satinadas y con texturas. El plisado se presenta en el cuello y los holanes caen sobre los hombros y el pecho.</w:t>
      </w:r>
    </w:p>
    <w:p w14:paraId="73EFEF67" w14:textId="77777777" w:rsidR="00F23F79" w:rsidRPr="00F23F79" w:rsidRDefault="00F23F79" w:rsidP="00F23F79">
      <w:pPr>
        <w:pStyle w:val="Sinespaciado"/>
        <w:jc w:val="both"/>
        <w:rPr>
          <w:lang w:val="es-MX"/>
        </w:rPr>
      </w:pPr>
      <w:r w:rsidRPr="00F23F79">
        <w:rPr>
          <w:lang w:val="es-MX"/>
        </w:rPr>
        <w:t>La blusa se faja con un telar en la cintura o con una falda de popelina blanca llamado </w:t>
      </w:r>
      <w:r w:rsidRPr="00F23F79">
        <w:rPr>
          <w:i/>
          <w:iCs/>
          <w:lang w:val="es-MX"/>
        </w:rPr>
        <w:t>chincuete</w:t>
      </w:r>
      <w:r w:rsidRPr="00F23F79">
        <w:rPr>
          <w:lang w:val="es-MX"/>
        </w:rPr>
        <w:t>. La blusa se realiza de </w:t>
      </w:r>
      <w:proofErr w:type="spellStart"/>
      <w:r w:rsidRPr="00F23F79">
        <w:rPr>
          <w:i/>
          <w:iCs/>
          <w:lang w:val="es-MX"/>
        </w:rPr>
        <w:t>cambaya</w:t>
      </w:r>
      <w:proofErr w:type="spellEnd"/>
      <w:r w:rsidRPr="00F23F79">
        <w:rPr>
          <w:lang w:val="es-MX"/>
        </w:rPr>
        <w:t>, bordada con encaje en el cuello y la falda es rallada con encaje en la parte baja.</w:t>
      </w:r>
    </w:p>
    <w:p w14:paraId="56C02E9D" w14:textId="77777777" w:rsidR="00F23F79" w:rsidRPr="00F23F79" w:rsidRDefault="00F23F79" w:rsidP="00F23F79">
      <w:pPr>
        <w:pStyle w:val="Sinespaciado"/>
        <w:jc w:val="both"/>
        <w:rPr>
          <w:lang w:val="es-MX"/>
        </w:rPr>
      </w:pPr>
      <w:r w:rsidRPr="00F23F79">
        <w:rPr>
          <w:lang w:val="es-MX"/>
        </w:rPr>
        <w:t>El enredo de la muñeca también es representativo, ya que tiene una medida de seis metros; el peinado consta de dos trenzas que cruzan sobre la cabeza y portan una corona de listones de colores; el rostro puede ir bordado, aunque también se pegan aplicaciones de tela.</w:t>
      </w:r>
    </w:p>
    <w:p w14:paraId="25C921F7" w14:textId="77777777" w:rsidR="00F23F79" w:rsidRDefault="00F23F79" w:rsidP="00F23F79">
      <w:pPr>
        <w:pStyle w:val="Sinespaciado"/>
        <w:jc w:val="both"/>
        <w:rPr>
          <w:lang w:val="es-MX"/>
        </w:rPr>
      </w:pPr>
      <w:r w:rsidRPr="00F23F79">
        <w:rPr>
          <w:lang w:val="es-MX"/>
        </w:rPr>
        <w:lastRenderedPageBreak/>
        <w:t>Tiene como variante representar a las niñas, cuyas características principales son las blusas de </w:t>
      </w:r>
      <w:proofErr w:type="spellStart"/>
      <w:r w:rsidRPr="00F23F79">
        <w:rPr>
          <w:i/>
          <w:iCs/>
          <w:lang w:val="es-MX"/>
        </w:rPr>
        <w:t>cambaya</w:t>
      </w:r>
      <w:proofErr w:type="spellEnd"/>
      <w:r w:rsidRPr="00F23F79">
        <w:rPr>
          <w:lang w:val="es-MX"/>
        </w:rPr>
        <w:t> rayadas que se usan con encaje en la parte baja.</w:t>
      </w:r>
    </w:p>
    <w:p w14:paraId="3028CDE8" w14:textId="77777777" w:rsidR="00A620D2" w:rsidRDefault="00A620D2" w:rsidP="00F23F79">
      <w:pPr>
        <w:pStyle w:val="Sinespaciado"/>
        <w:jc w:val="both"/>
        <w:rPr>
          <w:lang w:val="es-MX"/>
        </w:rPr>
      </w:pPr>
    </w:p>
    <w:tbl>
      <w:tblPr>
        <w:tblStyle w:val="Tablaconcuadrcula"/>
        <w:tblW w:w="0" w:type="auto"/>
        <w:tblLook w:val="04A0" w:firstRow="1" w:lastRow="0" w:firstColumn="1" w:lastColumn="0" w:noHBand="0" w:noVBand="1"/>
      </w:tblPr>
      <w:tblGrid>
        <w:gridCol w:w="3062"/>
        <w:gridCol w:w="3194"/>
        <w:gridCol w:w="3094"/>
      </w:tblGrid>
      <w:tr w:rsidR="004573FB" w14:paraId="4CB1509B" w14:textId="77777777" w:rsidTr="00A620D2">
        <w:tc>
          <w:tcPr>
            <w:tcW w:w="3116" w:type="dxa"/>
          </w:tcPr>
          <w:p w14:paraId="28701A92" w14:textId="77777777" w:rsidR="00A620D2" w:rsidRDefault="00A620D2" w:rsidP="00F23F79">
            <w:pPr>
              <w:pStyle w:val="Sinespaciado"/>
              <w:jc w:val="both"/>
              <w:rPr>
                <w:lang w:val="es-MX"/>
              </w:rPr>
            </w:pPr>
            <w:r>
              <w:rPr>
                <w:noProof/>
                <w:lang w:eastAsia="es-ES"/>
              </w:rPr>
              <w:drawing>
                <wp:inline distT="0" distB="0" distL="0" distR="0" wp14:anchorId="45906096" wp14:editId="4ED6377A">
                  <wp:extent cx="1976307" cy="2116565"/>
                  <wp:effectExtent l="0" t="0" r="5080" b="0"/>
                  <wp:docPr id="4" name="Imagen 4" descr="Muñeca Lele Queretana Hecho A Mano Artesanal 28 Cm Mexicana | Meses sin  inter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ñeca Lele Queretana Hecho A Mano Artesanal 28 Cm Mexicana | Meses sin  intere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8823" cy="2119260"/>
                          </a:xfrm>
                          <a:prstGeom prst="rect">
                            <a:avLst/>
                          </a:prstGeom>
                          <a:noFill/>
                          <a:ln>
                            <a:noFill/>
                          </a:ln>
                        </pic:spPr>
                      </pic:pic>
                    </a:graphicData>
                  </a:graphic>
                </wp:inline>
              </w:drawing>
            </w:r>
          </w:p>
        </w:tc>
        <w:tc>
          <w:tcPr>
            <w:tcW w:w="3117" w:type="dxa"/>
          </w:tcPr>
          <w:p w14:paraId="6FB80BFB" w14:textId="77777777" w:rsidR="00A620D2" w:rsidRDefault="00A620D2" w:rsidP="00F23F79">
            <w:pPr>
              <w:pStyle w:val="Sinespaciado"/>
              <w:jc w:val="both"/>
              <w:rPr>
                <w:lang w:val="es-MX"/>
              </w:rPr>
            </w:pPr>
            <w:r>
              <w:rPr>
                <w:noProof/>
                <w:lang w:eastAsia="es-ES"/>
              </w:rPr>
              <w:drawing>
                <wp:inline distT="0" distB="0" distL="0" distR="0" wp14:anchorId="0B1B2D1F" wp14:editId="2C9EC405">
                  <wp:extent cx="1424309" cy="1191895"/>
                  <wp:effectExtent l="0" t="0" r="4445" b="8255"/>
                  <wp:docPr id="5" name="Imagen 5" descr="C:\Users\Alienware\AppData\Local\Microsoft\Windows\Temporary Internet Files\Content.MSO\F3BBB2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enware\AppData\Local\Microsoft\Windows\Temporary Internet Files\Content.MSO\F3BBB26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6305" cy="1193565"/>
                          </a:xfrm>
                          <a:prstGeom prst="rect">
                            <a:avLst/>
                          </a:prstGeom>
                          <a:noFill/>
                          <a:ln>
                            <a:noFill/>
                          </a:ln>
                        </pic:spPr>
                      </pic:pic>
                    </a:graphicData>
                  </a:graphic>
                </wp:inline>
              </w:drawing>
            </w:r>
          </w:p>
        </w:tc>
        <w:tc>
          <w:tcPr>
            <w:tcW w:w="3117" w:type="dxa"/>
          </w:tcPr>
          <w:p w14:paraId="02B09E30" w14:textId="77777777" w:rsidR="00A620D2" w:rsidRDefault="00E1281C" w:rsidP="00F23F79">
            <w:pPr>
              <w:pStyle w:val="Sinespaciado"/>
              <w:jc w:val="both"/>
              <w:rPr>
                <w:lang w:val="es-MX"/>
              </w:rPr>
            </w:pPr>
            <w:r>
              <w:rPr>
                <w:noProof/>
                <w:lang w:eastAsia="es-ES"/>
              </w:rPr>
              <w:drawing>
                <wp:inline distT="0" distB="0" distL="0" distR="0" wp14:anchorId="61D2D1C6" wp14:editId="6FC69096">
                  <wp:extent cx="2062299" cy="2163121"/>
                  <wp:effectExtent l="0" t="0" r="0" b="8890"/>
                  <wp:docPr id="6" name="Imagen 6" descr="Lele, la muñeca otomí que promueve la cultura de Querétaro por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le, la muñeca otomí que promueve la cultura de Querétaro por el mu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8751" cy="2169889"/>
                          </a:xfrm>
                          <a:prstGeom prst="rect">
                            <a:avLst/>
                          </a:prstGeom>
                          <a:noFill/>
                          <a:ln>
                            <a:noFill/>
                          </a:ln>
                        </pic:spPr>
                      </pic:pic>
                    </a:graphicData>
                  </a:graphic>
                </wp:inline>
              </w:drawing>
            </w:r>
          </w:p>
        </w:tc>
      </w:tr>
      <w:tr w:rsidR="004573FB" w14:paraId="0AA78A38" w14:textId="77777777" w:rsidTr="00A620D2">
        <w:tc>
          <w:tcPr>
            <w:tcW w:w="3116" w:type="dxa"/>
          </w:tcPr>
          <w:p w14:paraId="496E3ADA" w14:textId="77777777" w:rsidR="00A620D2" w:rsidRDefault="004B4688" w:rsidP="00F23F79">
            <w:pPr>
              <w:pStyle w:val="Sinespaciado"/>
              <w:jc w:val="both"/>
              <w:rPr>
                <w:lang w:val="es-MX"/>
              </w:rPr>
            </w:pPr>
            <w:r>
              <w:rPr>
                <w:noProof/>
                <w:lang w:eastAsia="es-ES"/>
              </w:rPr>
              <w:drawing>
                <wp:inline distT="0" distB="0" distL="0" distR="0" wp14:anchorId="2FA5CDC5" wp14:editId="06D3BB0A">
                  <wp:extent cx="2037243" cy="1355362"/>
                  <wp:effectExtent l="0" t="0" r="1270" b="0"/>
                  <wp:docPr id="7" name="Imagen 7" descr="C:\Users\Alienware\AppData\Local\Microsoft\Windows\Temporary Internet Files\Content.MSO\5C7038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enware\AppData\Local\Microsoft\Windows\Temporary Internet Files\Content.MSO\5C70380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728" cy="1356350"/>
                          </a:xfrm>
                          <a:prstGeom prst="rect">
                            <a:avLst/>
                          </a:prstGeom>
                          <a:noFill/>
                          <a:ln>
                            <a:noFill/>
                          </a:ln>
                        </pic:spPr>
                      </pic:pic>
                    </a:graphicData>
                  </a:graphic>
                </wp:inline>
              </w:drawing>
            </w:r>
          </w:p>
        </w:tc>
        <w:tc>
          <w:tcPr>
            <w:tcW w:w="3117" w:type="dxa"/>
          </w:tcPr>
          <w:p w14:paraId="24D4A74C" w14:textId="77777777" w:rsidR="00A620D2" w:rsidRDefault="004B4688" w:rsidP="00F23F79">
            <w:pPr>
              <w:pStyle w:val="Sinespaciado"/>
              <w:jc w:val="both"/>
              <w:rPr>
                <w:lang w:val="es-MX"/>
              </w:rPr>
            </w:pPr>
            <w:r>
              <w:rPr>
                <w:noProof/>
                <w:lang w:eastAsia="es-ES"/>
              </w:rPr>
              <w:drawing>
                <wp:inline distT="0" distB="0" distL="0" distR="0" wp14:anchorId="03BB1227" wp14:editId="3AB41964">
                  <wp:extent cx="1735424" cy="1301568"/>
                  <wp:effectExtent l="0" t="0" r="0" b="0"/>
                  <wp:docPr id="8" name="Imagen 8" descr="Amealco: el Pueblo Mágico de la muñeca otomí | Top Adven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ealco: el Pueblo Mágico de la muñeca otomí | Top Adven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7756" cy="1303317"/>
                          </a:xfrm>
                          <a:prstGeom prst="rect">
                            <a:avLst/>
                          </a:prstGeom>
                          <a:noFill/>
                          <a:ln>
                            <a:noFill/>
                          </a:ln>
                        </pic:spPr>
                      </pic:pic>
                    </a:graphicData>
                  </a:graphic>
                </wp:inline>
              </w:drawing>
            </w:r>
          </w:p>
        </w:tc>
        <w:tc>
          <w:tcPr>
            <w:tcW w:w="3117" w:type="dxa"/>
          </w:tcPr>
          <w:p w14:paraId="0D22C9E2" w14:textId="77777777" w:rsidR="00A620D2" w:rsidRDefault="004573FB" w:rsidP="00F23F79">
            <w:pPr>
              <w:pStyle w:val="Sinespaciado"/>
              <w:jc w:val="both"/>
              <w:rPr>
                <w:lang w:val="es-MX"/>
              </w:rPr>
            </w:pPr>
            <w:r>
              <w:rPr>
                <w:noProof/>
                <w:lang w:eastAsia="es-ES"/>
              </w:rPr>
              <w:drawing>
                <wp:inline distT="0" distB="0" distL="0" distR="0" wp14:anchorId="2A3EE626" wp14:editId="4A100AF5">
                  <wp:extent cx="1953029" cy="1202871"/>
                  <wp:effectExtent l="0" t="0" r="9525" b="0"/>
                  <wp:docPr id="10" name="Imagen 10" descr="Lele, la muñeca de Querétaro que viajó por el mundo, llega a C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le, la muñeca de Querétaro que viajó por el mundo, llega a CDM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9758" cy="1207016"/>
                          </a:xfrm>
                          <a:prstGeom prst="rect">
                            <a:avLst/>
                          </a:prstGeom>
                          <a:noFill/>
                          <a:ln>
                            <a:noFill/>
                          </a:ln>
                        </pic:spPr>
                      </pic:pic>
                    </a:graphicData>
                  </a:graphic>
                </wp:inline>
              </w:drawing>
            </w:r>
          </w:p>
        </w:tc>
      </w:tr>
      <w:tr w:rsidR="004573FB" w14:paraId="7790F9A3" w14:textId="77777777" w:rsidTr="00A620D2">
        <w:tc>
          <w:tcPr>
            <w:tcW w:w="3116" w:type="dxa"/>
          </w:tcPr>
          <w:p w14:paraId="586E32C6" w14:textId="77777777" w:rsidR="00A620D2" w:rsidRDefault="00BA2D85" w:rsidP="00F23F79">
            <w:pPr>
              <w:pStyle w:val="Sinespaciado"/>
              <w:jc w:val="both"/>
              <w:rPr>
                <w:lang w:val="es-MX"/>
              </w:rPr>
            </w:pPr>
            <w:r>
              <w:rPr>
                <w:noProof/>
                <w:lang w:eastAsia="es-ES"/>
              </w:rPr>
              <w:drawing>
                <wp:inline distT="0" distB="0" distL="0" distR="0" wp14:anchorId="648139F6" wp14:editId="4C996DDB">
                  <wp:extent cx="1800000" cy="1800000"/>
                  <wp:effectExtent l="0" t="0" r="0" b="0"/>
                  <wp:docPr id="11" name="Imagen 11" descr="Esta es la historia de la muñeca Lele, el orgullo artesanal de Queré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a es la historia de la muñeca Lele, el orgullo artesanal de Querétar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c>
          <w:tcPr>
            <w:tcW w:w="3117" w:type="dxa"/>
          </w:tcPr>
          <w:p w14:paraId="169ECB1F" w14:textId="77777777" w:rsidR="00A620D2" w:rsidRDefault="00C51CED" w:rsidP="00F23F79">
            <w:pPr>
              <w:pStyle w:val="Sinespaciado"/>
              <w:jc w:val="both"/>
              <w:rPr>
                <w:lang w:val="es-MX"/>
              </w:rPr>
            </w:pPr>
            <w:r>
              <w:rPr>
                <w:noProof/>
                <w:lang w:eastAsia="es-ES"/>
              </w:rPr>
              <w:drawing>
                <wp:inline distT="0" distB="0" distL="0" distR="0" wp14:anchorId="35183C15" wp14:editId="7DC5BD14">
                  <wp:extent cx="2133634" cy="1295491"/>
                  <wp:effectExtent l="0" t="0" r="0" b="0"/>
                  <wp:docPr id="12" name="Imagen 12" descr="Muñecas otomíes al rescate de familias artesanas mexicanas | Hispanos |  Edición América | Agencia E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ñecas otomíes al rescate de familias artesanas mexicanas | Hispanos |  Edición América | Agencia EF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4798" cy="1296198"/>
                          </a:xfrm>
                          <a:prstGeom prst="rect">
                            <a:avLst/>
                          </a:prstGeom>
                          <a:noFill/>
                          <a:ln>
                            <a:noFill/>
                          </a:ln>
                        </pic:spPr>
                      </pic:pic>
                    </a:graphicData>
                  </a:graphic>
                </wp:inline>
              </w:drawing>
            </w:r>
          </w:p>
        </w:tc>
        <w:tc>
          <w:tcPr>
            <w:tcW w:w="3117" w:type="dxa"/>
          </w:tcPr>
          <w:p w14:paraId="64E31B08" w14:textId="77777777" w:rsidR="00A620D2" w:rsidRDefault="00C51CED" w:rsidP="00F23F79">
            <w:pPr>
              <w:pStyle w:val="Sinespaciado"/>
              <w:jc w:val="both"/>
              <w:rPr>
                <w:lang w:val="es-MX"/>
              </w:rPr>
            </w:pPr>
            <w:r>
              <w:rPr>
                <w:noProof/>
                <w:lang w:eastAsia="es-ES"/>
              </w:rPr>
              <w:drawing>
                <wp:inline distT="0" distB="0" distL="0" distR="0" wp14:anchorId="25F3A519" wp14:editId="0F117B3D">
                  <wp:extent cx="1395706" cy="1800000"/>
                  <wp:effectExtent l="0" t="0" r="0" b="0"/>
                  <wp:docPr id="13" name="Imagen 13" descr="LELE HASTA EN LOS SEMÁFOROS - Plaza de Armas | Querét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LE HASTA EN LOS SEMÁFOROS - Plaza de Armas | Querétar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5706" cy="1800000"/>
                          </a:xfrm>
                          <a:prstGeom prst="rect">
                            <a:avLst/>
                          </a:prstGeom>
                          <a:noFill/>
                          <a:ln>
                            <a:noFill/>
                          </a:ln>
                        </pic:spPr>
                      </pic:pic>
                    </a:graphicData>
                  </a:graphic>
                </wp:inline>
              </w:drawing>
            </w:r>
          </w:p>
        </w:tc>
      </w:tr>
    </w:tbl>
    <w:p w14:paraId="0FC5EC76" w14:textId="77777777" w:rsidR="00A620D2" w:rsidRPr="00F23F79" w:rsidRDefault="00A620D2" w:rsidP="00F23F79">
      <w:pPr>
        <w:pStyle w:val="Sinespaciado"/>
        <w:jc w:val="both"/>
        <w:rPr>
          <w:lang w:val="es-MX"/>
        </w:rPr>
      </w:pPr>
    </w:p>
    <w:p w14:paraId="370D234A" w14:textId="77777777" w:rsidR="007C5B4E" w:rsidRDefault="007C5B4E" w:rsidP="007C5B4E">
      <w:pPr>
        <w:rPr>
          <w:b/>
        </w:rPr>
      </w:pPr>
      <w:r>
        <w:rPr>
          <w:b/>
        </w:rPr>
        <w:t>Bibliografía</w:t>
      </w:r>
    </w:p>
    <w:sdt>
      <w:sdtPr>
        <w:rPr>
          <w:rFonts w:asciiTheme="minorHAnsi" w:eastAsiaTheme="minorHAnsi" w:hAnsiTheme="minorHAnsi" w:cstheme="minorBidi"/>
          <w:b w:val="0"/>
          <w:bCs w:val="0"/>
          <w:color w:val="auto"/>
          <w:sz w:val="22"/>
          <w:szCs w:val="22"/>
        </w:rPr>
        <w:id w:val="1433707421"/>
        <w:docPartObj>
          <w:docPartGallery w:val="Bibliographies"/>
          <w:docPartUnique/>
        </w:docPartObj>
      </w:sdtPr>
      <w:sdtEndPr/>
      <w:sdtContent>
        <w:p w14:paraId="0E0F9F1C" w14:textId="77777777" w:rsidR="007C5B4E" w:rsidRDefault="007C5B4E" w:rsidP="007C5B4E">
          <w:pPr>
            <w:pStyle w:val="Ttulo1"/>
          </w:pPr>
        </w:p>
        <w:p w14:paraId="0857A4C1" w14:textId="77777777" w:rsidR="007C5B4E" w:rsidRPr="00D169E4" w:rsidRDefault="007C5B4E" w:rsidP="007C5B4E">
          <w:pPr>
            <w:numPr>
              <w:ilvl w:val="0"/>
              <w:numId w:val="5"/>
            </w:numPr>
            <w:shd w:val="clear" w:color="auto" w:fill="FFFFFF"/>
            <w:spacing w:before="100" w:beforeAutospacing="1" w:after="24" w:line="240" w:lineRule="auto"/>
            <w:ind w:left="768"/>
            <w:rPr>
              <w:rFonts w:asciiTheme="majorHAnsi" w:hAnsiTheme="majorHAnsi" w:cs="Arial"/>
              <w:color w:val="222222"/>
              <w:szCs w:val="21"/>
            </w:rPr>
          </w:pPr>
          <w:r w:rsidRPr="00D169E4">
            <w:rPr>
              <w:rFonts w:asciiTheme="majorHAnsi" w:hAnsiTheme="majorHAnsi" w:cs="Arial"/>
              <w:color w:val="222222"/>
              <w:szCs w:val="21"/>
            </w:rPr>
            <w:t>Campbell, Lyle (1997):</w:t>
          </w:r>
          <w:r w:rsidRPr="00D169E4">
            <w:rPr>
              <w:rStyle w:val="apple-converted-space"/>
              <w:rFonts w:asciiTheme="majorHAnsi" w:hAnsiTheme="majorHAnsi" w:cs="Arial"/>
              <w:color w:val="222222"/>
              <w:szCs w:val="21"/>
            </w:rPr>
            <w:t> </w:t>
          </w:r>
          <w:r w:rsidRPr="00D169E4">
            <w:rPr>
              <w:rFonts w:asciiTheme="majorHAnsi" w:hAnsiTheme="majorHAnsi" w:cs="Arial"/>
              <w:i/>
              <w:iCs/>
              <w:color w:val="222222"/>
              <w:szCs w:val="21"/>
            </w:rPr>
            <w:t xml:space="preserve">American </w:t>
          </w:r>
          <w:proofErr w:type="spellStart"/>
          <w:r w:rsidRPr="00D169E4">
            <w:rPr>
              <w:rFonts w:asciiTheme="majorHAnsi" w:hAnsiTheme="majorHAnsi" w:cs="Arial"/>
              <w:i/>
              <w:iCs/>
              <w:color w:val="222222"/>
              <w:szCs w:val="21"/>
            </w:rPr>
            <w:t>Indian</w:t>
          </w:r>
          <w:proofErr w:type="spellEnd"/>
          <w:r w:rsidRPr="00D169E4">
            <w:rPr>
              <w:rFonts w:asciiTheme="majorHAnsi" w:hAnsiTheme="majorHAnsi" w:cs="Arial"/>
              <w:i/>
              <w:iCs/>
              <w:color w:val="222222"/>
              <w:szCs w:val="21"/>
            </w:rPr>
            <w:t xml:space="preserve"> </w:t>
          </w:r>
          <w:proofErr w:type="spellStart"/>
          <w:r w:rsidRPr="00D169E4">
            <w:rPr>
              <w:rFonts w:asciiTheme="majorHAnsi" w:hAnsiTheme="majorHAnsi" w:cs="Arial"/>
              <w:i/>
              <w:iCs/>
              <w:color w:val="222222"/>
              <w:szCs w:val="21"/>
            </w:rPr>
            <w:t>Languages</w:t>
          </w:r>
          <w:proofErr w:type="spellEnd"/>
          <w:r w:rsidRPr="00D169E4">
            <w:rPr>
              <w:rFonts w:asciiTheme="majorHAnsi" w:hAnsiTheme="majorHAnsi" w:cs="Arial"/>
              <w:i/>
              <w:iCs/>
              <w:color w:val="222222"/>
              <w:szCs w:val="21"/>
            </w:rPr>
            <w:t xml:space="preserve">: The </w:t>
          </w:r>
          <w:proofErr w:type="spellStart"/>
          <w:r w:rsidRPr="00D169E4">
            <w:rPr>
              <w:rFonts w:asciiTheme="majorHAnsi" w:hAnsiTheme="majorHAnsi" w:cs="Arial"/>
              <w:i/>
              <w:iCs/>
              <w:color w:val="222222"/>
              <w:szCs w:val="21"/>
            </w:rPr>
            <w:t>Historical</w:t>
          </w:r>
          <w:proofErr w:type="spellEnd"/>
          <w:r w:rsidRPr="00D169E4">
            <w:rPr>
              <w:rFonts w:asciiTheme="majorHAnsi" w:hAnsiTheme="majorHAnsi" w:cs="Arial"/>
              <w:i/>
              <w:iCs/>
              <w:color w:val="222222"/>
              <w:szCs w:val="21"/>
            </w:rPr>
            <w:t xml:space="preserve"> </w:t>
          </w:r>
          <w:proofErr w:type="spellStart"/>
          <w:r w:rsidRPr="00D169E4">
            <w:rPr>
              <w:rFonts w:asciiTheme="majorHAnsi" w:hAnsiTheme="majorHAnsi" w:cs="Arial"/>
              <w:i/>
              <w:iCs/>
              <w:color w:val="222222"/>
              <w:szCs w:val="21"/>
            </w:rPr>
            <w:t>Linguistics</w:t>
          </w:r>
          <w:proofErr w:type="spellEnd"/>
          <w:r w:rsidRPr="00D169E4">
            <w:rPr>
              <w:rFonts w:asciiTheme="majorHAnsi" w:hAnsiTheme="majorHAnsi" w:cs="Arial"/>
              <w:i/>
              <w:iCs/>
              <w:color w:val="222222"/>
              <w:szCs w:val="21"/>
            </w:rPr>
            <w:t xml:space="preserve"> of Native </w:t>
          </w:r>
          <w:proofErr w:type="spellStart"/>
          <w:r w:rsidRPr="00D169E4">
            <w:rPr>
              <w:rFonts w:asciiTheme="majorHAnsi" w:hAnsiTheme="majorHAnsi" w:cs="Arial"/>
              <w:i/>
              <w:iCs/>
              <w:color w:val="222222"/>
              <w:szCs w:val="21"/>
            </w:rPr>
            <w:t>America</w:t>
          </w:r>
          <w:proofErr w:type="spellEnd"/>
          <w:r w:rsidRPr="00D169E4">
            <w:rPr>
              <w:rFonts w:asciiTheme="majorHAnsi" w:hAnsiTheme="majorHAnsi" w:cs="Arial"/>
              <w:color w:val="222222"/>
              <w:szCs w:val="21"/>
            </w:rPr>
            <w:t xml:space="preserve">, Oxford </w:t>
          </w:r>
          <w:proofErr w:type="spellStart"/>
          <w:r w:rsidRPr="00D169E4">
            <w:rPr>
              <w:rFonts w:asciiTheme="majorHAnsi" w:hAnsiTheme="majorHAnsi" w:cs="Arial"/>
              <w:color w:val="222222"/>
              <w:szCs w:val="21"/>
            </w:rPr>
            <w:t>Studies</w:t>
          </w:r>
          <w:proofErr w:type="spellEnd"/>
          <w:r w:rsidRPr="00D169E4">
            <w:rPr>
              <w:rFonts w:asciiTheme="majorHAnsi" w:hAnsiTheme="majorHAnsi" w:cs="Arial"/>
              <w:color w:val="222222"/>
              <w:szCs w:val="21"/>
            </w:rPr>
            <w:t xml:space="preserve"> in </w:t>
          </w:r>
          <w:proofErr w:type="spellStart"/>
          <w:r w:rsidRPr="00D169E4">
            <w:rPr>
              <w:rFonts w:asciiTheme="majorHAnsi" w:hAnsiTheme="majorHAnsi" w:cs="Arial"/>
              <w:color w:val="222222"/>
              <w:szCs w:val="21"/>
            </w:rPr>
            <w:t>Anthropological</w:t>
          </w:r>
          <w:proofErr w:type="spellEnd"/>
          <w:r w:rsidRPr="00D169E4">
            <w:rPr>
              <w:rFonts w:asciiTheme="majorHAnsi" w:hAnsiTheme="majorHAnsi" w:cs="Arial"/>
              <w:color w:val="222222"/>
              <w:szCs w:val="21"/>
            </w:rPr>
            <w:t xml:space="preserve"> </w:t>
          </w:r>
          <w:proofErr w:type="spellStart"/>
          <w:r w:rsidRPr="00D169E4">
            <w:rPr>
              <w:rFonts w:asciiTheme="majorHAnsi" w:hAnsiTheme="majorHAnsi" w:cs="Arial"/>
              <w:color w:val="222222"/>
              <w:szCs w:val="21"/>
            </w:rPr>
            <w:t>Linguistics</w:t>
          </w:r>
          <w:proofErr w:type="spellEnd"/>
          <w:r w:rsidRPr="00D169E4">
            <w:rPr>
              <w:rFonts w:asciiTheme="majorHAnsi" w:hAnsiTheme="majorHAnsi" w:cs="Arial"/>
              <w:color w:val="222222"/>
              <w:szCs w:val="21"/>
            </w:rPr>
            <w:t>, 4,</w:t>
          </w:r>
          <w:r w:rsidRPr="00D169E4">
            <w:rPr>
              <w:rStyle w:val="apple-converted-space"/>
              <w:rFonts w:asciiTheme="majorHAnsi" w:hAnsiTheme="majorHAnsi" w:cs="Arial"/>
              <w:color w:val="222222"/>
              <w:szCs w:val="21"/>
            </w:rPr>
            <w:t> </w:t>
          </w:r>
          <w:hyperlink r:id="rId15" w:tooltip="Oxford University Press" w:history="1">
            <w:r w:rsidRPr="00D169E4">
              <w:rPr>
                <w:rStyle w:val="Hipervnculo"/>
                <w:rFonts w:asciiTheme="majorHAnsi" w:hAnsiTheme="majorHAnsi" w:cs="Arial"/>
                <w:color w:val="0B0080"/>
                <w:szCs w:val="21"/>
              </w:rPr>
              <w:t xml:space="preserve">Oxford </w:t>
            </w:r>
            <w:proofErr w:type="spellStart"/>
            <w:r w:rsidRPr="00D169E4">
              <w:rPr>
                <w:rStyle w:val="Hipervnculo"/>
                <w:rFonts w:asciiTheme="majorHAnsi" w:hAnsiTheme="majorHAnsi" w:cs="Arial"/>
                <w:color w:val="0B0080"/>
                <w:szCs w:val="21"/>
              </w:rPr>
              <w:t>University</w:t>
            </w:r>
            <w:proofErr w:type="spellEnd"/>
            <w:r w:rsidRPr="00D169E4">
              <w:rPr>
                <w:rStyle w:val="Hipervnculo"/>
                <w:rFonts w:asciiTheme="majorHAnsi" w:hAnsiTheme="majorHAnsi" w:cs="Arial"/>
                <w:color w:val="0B0080"/>
                <w:szCs w:val="21"/>
              </w:rPr>
              <w:t xml:space="preserve"> </w:t>
            </w:r>
            <w:proofErr w:type="spellStart"/>
            <w:r w:rsidRPr="00D169E4">
              <w:rPr>
                <w:rStyle w:val="Hipervnculo"/>
                <w:rFonts w:asciiTheme="majorHAnsi" w:hAnsiTheme="majorHAnsi" w:cs="Arial"/>
                <w:color w:val="0B0080"/>
                <w:szCs w:val="21"/>
              </w:rPr>
              <w:t>Press</w:t>
            </w:r>
            <w:proofErr w:type="spellEnd"/>
          </w:hyperlink>
          <w:r w:rsidRPr="00D169E4">
            <w:rPr>
              <w:rFonts w:asciiTheme="majorHAnsi" w:hAnsiTheme="majorHAnsi" w:cs="Arial"/>
              <w:color w:val="222222"/>
              <w:szCs w:val="21"/>
            </w:rPr>
            <w:t xml:space="preserve">, New York. el lunes se les cambiara toda la información malditos perros </w:t>
          </w:r>
          <w:proofErr w:type="spellStart"/>
          <w:r w:rsidRPr="00D169E4">
            <w:rPr>
              <w:rFonts w:asciiTheme="majorHAnsi" w:hAnsiTheme="majorHAnsi" w:cs="Arial"/>
              <w:color w:val="222222"/>
              <w:szCs w:val="21"/>
            </w:rPr>
            <w:t>jostos</w:t>
          </w:r>
          <w:proofErr w:type="spellEnd"/>
          <w:r w:rsidRPr="00D169E4">
            <w:rPr>
              <w:rFonts w:asciiTheme="majorHAnsi" w:hAnsiTheme="majorHAnsi" w:cs="Arial"/>
              <w:color w:val="222222"/>
              <w:szCs w:val="21"/>
            </w:rPr>
            <w:t xml:space="preserve"> hijos de </w:t>
          </w:r>
          <w:proofErr w:type="spellStart"/>
          <w:r w:rsidRPr="00D169E4">
            <w:rPr>
              <w:rFonts w:asciiTheme="majorHAnsi" w:hAnsiTheme="majorHAnsi" w:cs="Arial"/>
              <w:color w:val="222222"/>
              <w:szCs w:val="21"/>
            </w:rPr>
            <w:t>bixen</w:t>
          </w:r>
          <w:proofErr w:type="spellEnd"/>
        </w:p>
        <w:p w14:paraId="255840B4" w14:textId="77777777" w:rsidR="007C5B4E" w:rsidRPr="00D169E4" w:rsidRDefault="007C5B4E" w:rsidP="007C5B4E">
          <w:pPr>
            <w:numPr>
              <w:ilvl w:val="0"/>
              <w:numId w:val="5"/>
            </w:numPr>
            <w:shd w:val="clear" w:color="auto" w:fill="FFFFFF"/>
            <w:spacing w:before="100" w:beforeAutospacing="1" w:after="24" w:line="240" w:lineRule="auto"/>
            <w:ind w:left="768"/>
            <w:rPr>
              <w:rFonts w:asciiTheme="majorHAnsi" w:hAnsiTheme="majorHAnsi" w:cs="Arial"/>
              <w:color w:val="222222"/>
              <w:szCs w:val="21"/>
            </w:rPr>
          </w:pPr>
          <w:r w:rsidRPr="00D169E4">
            <w:rPr>
              <w:rFonts w:asciiTheme="majorHAnsi" w:hAnsiTheme="majorHAnsi" w:cs="Arial"/>
              <w:color w:val="222222"/>
              <w:szCs w:val="21"/>
            </w:rPr>
            <w:t>Cajero, Mateo Velázquez (2009):</w:t>
          </w:r>
          <w:r w:rsidRPr="00D169E4">
            <w:rPr>
              <w:rStyle w:val="apple-converted-space"/>
              <w:rFonts w:asciiTheme="majorHAnsi" w:hAnsiTheme="majorHAnsi" w:cs="Arial"/>
              <w:color w:val="222222"/>
              <w:szCs w:val="21"/>
            </w:rPr>
            <w:t> </w:t>
          </w:r>
          <w:hyperlink r:id="rId16" w:history="1">
            <w:r w:rsidRPr="00D169E4">
              <w:rPr>
                <w:rStyle w:val="Hipervnculo"/>
                <w:rFonts w:asciiTheme="majorHAnsi" w:hAnsiTheme="majorHAnsi" w:cs="Arial"/>
                <w:i/>
                <w:iCs/>
                <w:color w:val="663366"/>
                <w:szCs w:val="21"/>
              </w:rPr>
              <w:t>Historia de los Otomíes en Ixtenco</w:t>
            </w:r>
          </w:hyperlink>
          <w:r w:rsidRPr="00D169E4">
            <w:rPr>
              <w:rFonts w:asciiTheme="majorHAnsi" w:hAnsiTheme="majorHAnsi" w:cs="Arial"/>
              <w:color w:val="222222"/>
              <w:szCs w:val="21"/>
            </w:rPr>
            <w:t>, San Juan Ixtenco, Tlaxcala, México. (segunda Edición)</w:t>
          </w:r>
        </w:p>
        <w:p w14:paraId="45B702E5" w14:textId="77777777" w:rsidR="007C5B4E" w:rsidRPr="00D169E4" w:rsidRDefault="007C5B4E" w:rsidP="007C5B4E">
          <w:pPr>
            <w:numPr>
              <w:ilvl w:val="0"/>
              <w:numId w:val="5"/>
            </w:numPr>
            <w:shd w:val="clear" w:color="auto" w:fill="FFFFFF"/>
            <w:spacing w:before="100" w:beforeAutospacing="1" w:after="24" w:line="240" w:lineRule="auto"/>
            <w:ind w:left="768"/>
            <w:rPr>
              <w:rFonts w:asciiTheme="majorHAnsi" w:hAnsiTheme="majorHAnsi" w:cs="Arial"/>
              <w:color w:val="222222"/>
              <w:szCs w:val="21"/>
            </w:rPr>
          </w:pPr>
          <w:r w:rsidRPr="00D169E4">
            <w:rPr>
              <w:rFonts w:asciiTheme="majorHAnsi" w:hAnsiTheme="majorHAnsi" w:cs="Arial"/>
              <w:color w:val="222222"/>
              <w:szCs w:val="21"/>
            </w:rPr>
            <w:t xml:space="preserve">Garza Cuarón Beatriz y Yolanda Lastra (2000): "Lenguas en peligro de extinción en México", en </w:t>
          </w:r>
          <w:proofErr w:type="spellStart"/>
          <w:r w:rsidRPr="00D169E4">
            <w:rPr>
              <w:rFonts w:asciiTheme="majorHAnsi" w:hAnsiTheme="majorHAnsi" w:cs="Arial"/>
              <w:color w:val="222222"/>
              <w:szCs w:val="21"/>
            </w:rPr>
            <w:t>Robins</w:t>
          </w:r>
          <w:proofErr w:type="spellEnd"/>
          <w:r w:rsidRPr="00D169E4">
            <w:rPr>
              <w:rFonts w:asciiTheme="majorHAnsi" w:hAnsiTheme="majorHAnsi" w:cs="Arial"/>
              <w:color w:val="222222"/>
              <w:szCs w:val="21"/>
            </w:rPr>
            <w:t xml:space="preserve">, R.; </w:t>
          </w:r>
          <w:proofErr w:type="spellStart"/>
          <w:r w:rsidRPr="00D169E4">
            <w:rPr>
              <w:rFonts w:asciiTheme="majorHAnsi" w:hAnsiTheme="majorHAnsi" w:cs="Arial"/>
              <w:color w:val="222222"/>
              <w:szCs w:val="21"/>
            </w:rPr>
            <w:t>Uhlenbeck</w:t>
          </w:r>
          <w:proofErr w:type="spellEnd"/>
          <w:r w:rsidRPr="00D169E4">
            <w:rPr>
              <w:rFonts w:asciiTheme="majorHAnsi" w:hAnsiTheme="majorHAnsi" w:cs="Arial"/>
              <w:color w:val="222222"/>
              <w:szCs w:val="21"/>
            </w:rPr>
            <w:t>, E. y Garza Cuarón, B (eds.):</w:t>
          </w:r>
          <w:r w:rsidRPr="00D169E4">
            <w:rPr>
              <w:rStyle w:val="apple-converted-space"/>
              <w:rFonts w:asciiTheme="majorHAnsi" w:hAnsiTheme="majorHAnsi" w:cs="Arial"/>
              <w:color w:val="222222"/>
              <w:szCs w:val="21"/>
            </w:rPr>
            <w:t> </w:t>
          </w:r>
          <w:r w:rsidRPr="00D169E4">
            <w:rPr>
              <w:rFonts w:asciiTheme="majorHAnsi" w:hAnsiTheme="majorHAnsi" w:cs="Arial"/>
              <w:i/>
              <w:iCs/>
              <w:color w:val="222222"/>
              <w:szCs w:val="21"/>
            </w:rPr>
            <w:t>Lenguas en peligro</w:t>
          </w:r>
          <w:r w:rsidRPr="00D169E4">
            <w:rPr>
              <w:rFonts w:asciiTheme="majorHAnsi" w:hAnsiTheme="majorHAnsi" w:cs="Arial"/>
              <w:color w:val="222222"/>
              <w:szCs w:val="21"/>
            </w:rPr>
            <w:t>, Instituto Nacional de Antropología e Historia, México, pp. 139-196.</w:t>
          </w:r>
        </w:p>
        <w:p w14:paraId="18F6EC4D" w14:textId="77777777" w:rsidR="007C5B4E" w:rsidRDefault="007C5B4E" w:rsidP="007C5B4E">
          <w:pPr>
            <w:numPr>
              <w:ilvl w:val="0"/>
              <w:numId w:val="5"/>
            </w:numPr>
            <w:shd w:val="clear" w:color="auto" w:fill="FFFFFF"/>
            <w:spacing w:before="100" w:beforeAutospacing="1" w:after="24" w:line="240" w:lineRule="auto"/>
            <w:ind w:left="768"/>
            <w:rPr>
              <w:rFonts w:asciiTheme="majorHAnsi" w:hAnsiTheme="majorHAnsi" w:cs="Arial"/>
              <w:color w:val="222222"/>
              <w:szCs w:val="21"/>
            </w:rPr>
          </w:pPr>
          <w:r w:rsidRPr="00E5605B">
            <w:rPr>
              <w:rFonts w:asciiTheme="majorHAnsi" w:hAnsiTheme="majorHAnsi" w:cs="Arial"/>
              <w:color w:val="222222"/>
              <w:szCs w:val="21"/>
            </w:rPr>
            <w:t xml:space="preserve">Alessandro </w:t>
          </w:r>
          <w:proofErr w:type="spellStart"/>
          <w:r w:rsidRPr="00E5605B">
            <w:rPr>
              <w:rFonts w:asciiTheme="majorHAnsi" w:hAnsiTheme="majorHAnsi" w:cs="Arial"/>
              <w:color w:val="222222"/>
              <w:szCs w:val="21"/>
            </w:rPr>
            <w:t>Questa</w:t>
          </w:r>
          <w:proofErr w:type="spellEnd"/>
          <w:r w:rsidRPr="00E5605B">
            <w:rPr>
              <w:rFonts w:asciiTheme="majorHAnsi" w:hAnsiTheme="majorHAnsi" w:cs="Arial"/>
              <w:color w:val="222222"/>
              <w:szCs w:val="21"/>
            </w:rPr>
            <w:t xml:space="preserve"> Rebolledo es etnólogo, egresado de la Escuela Nacional de Antropología e Historia, especialista en ritual, identidad, parentesco y migración entre los otomíes de los </w:t>
          </w:r>
          <w:r w:rsidRPr="00E5605B">
            <w:rPr>
              <w:rFonts w:asciiTheme="majorHAnsi" w:hAnsiTheme="majorHAnsi" w:cs="Arial"/>
              <w:color w:val="222222"/>
              <w:szCs w:val="21"/>
            </w:rPr>
            <w:lastRenderedPageBreak/>
            <w:t>estados de Querétaro y Estado de México.</w:t>
          </w:r>
          <w:r>
            <w:rPr>
              <w:rFonts w:asciiTheme="majorHAnsi" w:hAnsiTheme="majorHAnsi" w:cs="Arial"/>
              <w:color w:val="222222"/>
              <w:szCs w:val="21"/>
            </w:rPr>
            <w:t xml:space="preserve"> “Otomíes del norte del estado de México y sur de Querétaro </w:t>
          </w:r>
        </w:p>
        <w:p w14:paraId="53D40908" w14:textId="77777777" w:rsidR="007C5B4E" w:rsidRDefault="007C5B4E" w:rsidP="007C5B4E">
          <w:pPr>
            <w:numPr>
              <w:ilvl w:val="0"/>
              <w:numId w:val="5"/>
            </w:numPr>
            <w:shd w:val="clear" w:color="auto" w:fill="FFFFFF"/>
            <w:spacing w:before="100" w:beforeAutospacing="1" w:after="24" w:line="240" w:lineRule="auto"/>
            <w:ind w:left="768"/>
            <w:rPr>
              <w:rFonts w:asciiTheme="majorHAnsi" w:hAnsiTheme="majorHAnsi" w:cs="Arial"/>
              <w:color w:val="222222"/>
              <w:szCs w:val="21"/>
            </w:rPr>
          </w:pPr>
          <w:r>
            <w:t>Beatriz Utrilla Sarmiento es profesora investigadora del Instituto Nacional de Antropología e Historia. Su trabajo ha versado sobre los temas de cultura e identidad de los pueblos indígenas del estado de Querétaro.</w:t>
          </w:r>
          <w:r>
            <w:rPr>
              <w:rFonts w:asciiTheme="majorHAnsi" w:hAnsiTheme="majorHAnsi" w:cs="Arial"/>
              <w:color w:val="222222"/>
              <w:szCs w:val="21"/>
            </w:rPr>
            <w:t xml:space="preserve"> “pueblos indígenas del México Contemporáneo”</w:t>
          </w:r>
        </w:p>
        <w:p w14:paraId="086B678E" w14:textId="77777777" w:rsidR="007C5B4E" w:rsidRDefault="007C5B4E" w:rsidP="007C5B4E">
          <w:r>
            <w:t>Fuentes electrónicas</w:t>
          </w:r>
        </w:p>
        <w:p w14:paraId="1B70586D" w14:textId="77777777" w:rsidR="007C5B4E" w:rsidRDefault="007C5B4E" w:rsidP="007C5B4E">
          <w:pPr>
            <w:numPr>
              <w:ilvl w:val="0"/>
              <w:numId w:val="5"/>
            </w:numPr>
            <w:shd w:val="clear" w:color="auto" w:fill="FFFFFF"/>
            <w:spacing w:before="100" w:beforeAutospacing="1" w:after="24" w:line="240" w:lineRule="auto"/>
            <w:ind w:left="768"/>
          </w:pPr>
          <w:r w:rsidRPr="00E5605B">
            <w:t xml:space="preserve"> </w:t>
          </w:r>
          <w:hyperlink r:id="rId17" w:history="1">
            <w:r w:rsidRPr="00706F61">
              <w:t>http://www.cdi.gob.mx/</w:t>
            </w:r>
          </w:hyperlink>
          <w:r>
            <w:t xml:space="preserve">       Comisión nacional para el Desarrollo de pueblos Indígenas</w:t>
          </w:r>
        </w:p>
        <w:p w14:paraId="3FFD1D06" w14:textId="77777777" w:rsidR="007C5B4E" w:rsidRDefault="007C5B4E" w:rsidP="007C5B4E">
          <w:pPr>
            <w:numPr>
              <w:ilvl w:val="0"/>
              <w:numId w:val="5"/>
            </w:numPr>
            <w:shd w:val="clear" w:color="auto" w:fill="FFFFFF"/>
            <w:spacing w:before="100" w:beforeAutospacing="1" w:after="24" w:line="240" w:lineRule="auto"/>
            <w:ind w:left="768"/>
          </w:pPr>
          <w:r>
            <w:tab/>
          </w:r>
          <w:r w:rsidRPr="00E5605B">
            <w:t>http://queretaro.gob.mx/</w:t>
          </w:r>
          <w:r>
            <w:t xml:space="preserve">     Gobierno del estado Departamento de desarrollo indígena del estado </w:t>
          </w:r>
        </w:p>
        <w:p w14:paraId="6C4F3755" w14:textId="77777777" w:rsidR="007C5B4E" w:rsidRDefault="007C5B4E" w:rsidP="007C5B4E">
          <w:pPr>
            <w:pStyle w:val="Sinespaciado"/>
            <w:numPr>
              <w:ilvl w:val="0"/>
              <w:numId w:val="5"/>
            </w:numPr>
          </w:pPr>
          <w:r w:rsidRPr="00857DE6">
            <w:t>https://prezi.com/t2kt8xbor9n7/metodologia-orientada-a-prototipos/</w:t>
          </w:r>
          <w:r>
            <w:t xml:space="preserve"> </w:t>
          </w:r>
          <w:proofErr w:type="gramStart"/>
          <w:r>
            <w:t xml:space="preserve">   “</w:t>
          </w:r>
          <w:proofErr w:type="gramEnd"/>
          <w:r>
            <w:t xml:space="preserve">METODOLOGÍA DE PROTOTIPO” </w:t>
          </w:r>
          <w:r w:rsidRPr="00D23024">
            <w:t>Luis Felipe Herrera Reyes el 12 de Septiembre de 2012</w:t>
          </w:r>
        </w:p>
        <w:p w14:paraId="360AB503" w14:textId="77777777" w:rsidR="007C5B4E" w:rsidRDefault="007C5B4E" w:rsidP="007C5B4E">
          <w:pPr>
            <w:pStyle w:val="Sinespaciado"/>
            <w:numPr>
              <w:ilvl w:val="0"/>
              <w:numId w:val="5"/>
            </w:numPr>
          </w:pPr>
          <w:r w:rsidRPr="00B11689">
            <w:t>http://hidalguense.soy/mexico-indigena/xahni-la-mun</w:t>
          </w:r>
          <w:r>
            <w:t>eca-parlante-de-espanol-y-otomi</w:t>
          </w:r>
        </w:p>
      </w:sdtContent>
    </w:sdt>
    <w:p w14:paraId="53CEF4C1" w14:textId="77777777" w:rsidR="009409A3" w:rsidRPr="00F23F79" w:rsidRDefault="003A408D" w:rsidP="00F23F79">
      <w:pPr>
        <w:pStyle w:val="Sinespaciado"/>
        <w:jc w:val="both"/>
        <w:rPr>
          <w:lang w:val="es-MX"/>
        </w:rPr>
      </w:pPr>
    </w:p>
    <w:sectPr w:rsidR="009409A3" w:rsidRPr="00F23F79" w:rsidSect="004F7A23">
      <w:type w:val="continuous"/>
      <w:pgSz w:w="12240" w:h="15840" w:code="1"/>
      <w:pgMar w:top="993" w:right="1440" w:bottom="993"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7EBE"/>
    <w:multiLevelType w:val="multilevel"/>
    <w:tmpl w:val="049C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F0DE0"/>
    <w:multiLevelType w:val="multilevel"/>
    <w:tmpl w:val="D794E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D1A13"/>
    <w:multiLevelType w:val="hybridMultilevel"/>
    <w:tmpl w:val="214CE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0F091A"/>
    <w:multiLevelType w:val="hybridMultilevel"/>
    <w:tmpl w:val="E80480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4FF2FF4"/>
    <w:multiLevelType w:val="multilevel"/>
    <w:tmpl w:val="BEAC84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663877">
    <w:abstractNumId w:val="3"/>
  </w:num>
  <w:num w:numId="2" w16cid:durableId="1179655602">
    <w:abstractNumId w:val="2"/>
  </w:num>
  <w:num w:numId="3" w16cid:durableId="1646545065">
    <w:abstractNumId w:val="4"/>
  </w:num>
  <w:num w:numId="4" w16cid:durableId="922225792">
    <w:abstractNumId w:val="1"/>
  </w:num>
  <w:num w:numId="5" w16cid:durableId="651541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nandez Lara Juan Manuel">
    <w15:presenceInfo w15:providerId="AD" w15:userId="S::manuelhernandez@uv.mx::2de956fb-bccd-4769-9aad-691af2c1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DAE"/>
    <w:rsid w:val="00084B99"/>
    <w:rsid w:val="000F1487"/>
    <w:rsid w:val="000F6555"/>
    <w:rsid w:val="00130747"/>
    <w:rsid w:val="00172AC0"/>
    <w:rsid w:val="00176E13"/>
    <w:rsid w:val="001B6242"/>
    <w:rsid w:val="003A408D"/>
    <w:rsid w:val="004573FB"/>
    <w:rsid w:val="00485B4B"/>
    <w:rsid w:val="004B4688"/>
    <w:rsid w:val="004F7A23"/>
    <w:rsid w:val="00564428"/>
    <w:rsid w:val="006649D8"/>
    <w:rsid w:val="007157DF"/>
    <w:rsid w:val="007903CA"/>
    <w:rsid w:val="00794060"/>
    <w:rsid w:val="007C50E7"/>
    <w:rsid w:val="007C5B4E"/>
    <w:rsid w:val="009970F3"/>
    <w:rsid w:val="00A620D2"/>
    <w:rsid w:val="00B07709"/>
    <w:rsid w:val="00B168CB"/>
    <w:rsid w:val="00BA2D85"/>
    <w:rsid w:val="00C421A7"/>
    <w:rsid w:val="00C4331A"/>
    <w:rsid w:val="00C51CED"/>
    <w:rsid w:val="00CA3DAE"/>
    <w:rsid w:val="00CB18E5"/>
    <w:rsid w:val="00D365D8"/>
    <w:rsid w:val="00E1281C"/>
    <w:rsid w:val="00E236F5"/>
    <w:rsid w:val="00F067F7"/>
    <w:rsid w:val="00F23F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009A"/>
  <w15:chartTrackingRefBased/>
  <w15:docId w15:val="{7DFF7E1F-6AEF-45B8-9A99-D286F3E8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DAE"/>
    <w:pPr>
      <w:spacing w:after="160" w:line="259" w:lineRule="auto"/>
    </w:pPr>
  </w:style>
  <w:style w:type="paragraph" w:styleId="Ttulo1">
    <w:name w:val="heading 1"/>
    <w:basedOn w:val="Normal"/>
    <w:next w:val="Normal"/>
    <w:link w:val="Ttulo1Car"/>
    <w:uiPriority w:val="9"/>
    <w:qFormat/>
    <w:rsid w:val="00176E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76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23F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E1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176E13"/>
    <w:rPr>
      <w:rFonts w:asciiTheme="majorHAnsi" w:eastAsiaTheme="majorEastAsia" w:hAnsiTheme="majorHAnsi" w:cstheme="majorBidi"/>
      <w:b/>
      <w:bCs/>
      <w:color w:val="4F81BD" w:themeColor="accent1"/>
      <w:sz w:val="26"/>
      <w:szCs w:val="26"/>
    </w:rPr>
  </w:style>
  <w:style w:type="paragraph" w:styleId="Descripcin">
    <w:name w:val="caption"/>
    <w:basedOn w:val="Normal"/>
    <w:next w:val="Normal"/>
    <w:uiPriority w:val="35"/>
    <w:unhideWhenUsed/>
    <w:qFormat/>
    <w:rsid w:val="00176E13"/>
    <w:pPr>
      <w:spacing w:line="240" w:lineRule="auto"/>
    </w:pPr>
    <w:rPr>
      <w:b/>
      <w:bCs/>
      <w:color w:val="4F81BD" w:themeColor="accent1"/>
      <w:sz w:val="18"/>
      <w:szCs w:val="18"/>
    </w:rPr>
  </w:style>
  <w:style w:type="character" w:styleId="Textoennegrita">
    <w:name w:val="Strong"/>
    <w:uiPriority w:val="22"/>
    <w:qFormat/>
    <w:rsid w:val="00176E13"/>
    <w:rPr>
      <w:b/>
      <w:bCs/>
    </w:rPr>
  </w:style>
  <w:style w:type="paragraph" w:styleId="Prrafodelista">
    <w:name w:val="List Paragraph"/>
    <w:basedOn w:val="Normal"/>
    <w:uiPriority w:val="34"/>
    <w:qFormat/>
    <w:rsid w:val="00176E13"/>
    <w:pPr>
      <w:ind w:left="720"/>
      <w:contextualSpacing/>
    </w:pPr>
  </w:style>
  <w:style w:type="paragraph" w:styleId="TtuloTDC">
    <w:name w:val="TOC Heading"/>
    <w:basedOn w:val="Ttulo1"/>
    <w:next w:val="Normal"/>
    <w:uiPriority w:val="39"/>
    <w:unhideWhenUsed/>
    <w:qFormat/>
    <w:rsid w:val="00176E13"/>
    <w:pPr>
      <w:spacing w:before="240"/>
      <w:outlineLvl w:val="9"/>
    </w:pPr>
    <w:rPr>
      <w:b w:val="0"/>
      <w:bCs w:val="0"/>
      <w:sz w:val="32"/>
      <w:szCs w:val="32"/>
      <w:lang w:eastAsia="es-MX"/>
    </w:rPr>
  </w:style>
  <w:style w:type="paragraph" w:styleId="Sinespaciado">
    <w:name w:val="No Spacing"/>
    <w:uiPriority w:val="1"/>
    <w:qFormat/>
    <w:rsid w:val="00CA3DAE"/>
    <w:pPr>
      <w:spacing w:after="0" w:line="240" w:lineRule="auto"/>
    </w:pPr>
  </w:style>
  <w:style w:type="character" w:customStyle="1" w:styleId="Ttulo3Car">
    <w:name w:val="Título 3 Car"/>
    <w:basedOn w:val="Fuentedeprrafopredeter"/>
    <w:link w:val="Ttulo3"/>
    <w:uiPriority w:val="9"/>
    <w:semiHidden/>
    <w:rsid w:val="00F23F79"/>
    <w:rPr>
      <w:rFonts w:asciiTheme="majorHAnsi" w:eastAsiaTheme="majorEastAsia" w:hAnsiTheme="majorHAnsi" w:cstheme="majorBidi"/>
      <w:color w:val="243F60" w:themeColor="accent1" w:themeShade="7F"/>
      <w:sz w:val="24"/>
      <w:szCs w:val="24"/>
    </w:rPr>
  </w:style>
  <w:style w:type="character" w:customStyle="1" w:styleId="metatext">
    <w:name w:val="meta_text"/>
    <w:basedOn w:val="Fuentedeprrafopredeter"/>
    <w:rsid w:val="00F23F79"/>
  </w:style>
  <w:style w:type="character" w:styleId="Hipervnculo">
    <w:name w:val="Hyperlink"/>
    <w:basedOn w:val="Fuentedeprrafopredeter"/>
    <w:uiPriority w:val="99"/>
    <w:semiHidden/>
    <w:unhideWhenUsed/>
    <w:rsid w:val="00F23F79"/>
    <w:rPr>
      <w:color w:val="0000FF"/>
      <w:u w:val="single"/>
    </w:rPr>
  </w:style>
  <w:style w:type="paragraph" w:styleId="NormalWeb">
    <w:name w:val="Normal (Web)"/>
    <w:basedOn w:val="Normal"/>
    <w:uiPriority w:val="99"/>
    <w:semiHidden/>
    <w:unhideWhenUsed/>
    <w:rsid w:val="00F23F7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has-text-align-center">
    <w:name w:val="has-text-align-center"/>
    <w:basedOn w:val="Normal"/>
    <w:rsid w:val="00F23F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F23F79"/>
    <w:rPr>
      <w:i/>
      <w:iCs/>
    </w:rPr>
  </w:style>
  <w:style w:type="table" w:styleId="Tablaconcuadrcula">
    <w:name w:val="Table Grid"/>
    <w:basedOn w:val="Tablanormal"/>
    <w:uiPriority w:val="39"/>
    <w:rsid w:val="00A62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C5B4E"/>
  </w:style>
  <w:style w:type="paragraph" w:styleId="Revisin">
    <w:name w:val="Revision"/>
    <w:hidden/>
    <w:uiPriority w:val="99"/>
    <w:semiHidden/>
    <w:rsid w:val="007940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535358">
      <w:bodyDiv w:val="1"/>
      <w:marLeft w:val="0"/>
      <w:marRight w:val="0"/>
      <w:marTop w:val="0"/>
      <w:marBottom w:val="0"/>
      <w:divBdr>
        <w:top w:val="none" w:sz="0" w:space="0" w:color="auto"/>
        <w:left w:val="none" w:sz="0" w:space="0" w:color="auto"/>
        <w:bottom w:val="none" w:sz="0" w:space="0" w:color="auto"/>
        <w:right w:val="none" w:sz="0" w:space="0" w:color="auto"/>
      </w:divBdr>
      <w:divsChild>
        <w:div w:id="1347488915">
          <w:marLeft w:val="0"/>
          <w:marRight w:val="0"/>
          <w:marTop w:val="0"/>
          <w:marBottom w:val="450"/>
          <w:divBdr>
            <w:top w:val="none" w:sz="0" w:space="0" w:color="auto"/>
            <w:left w:val="none" w:sz="0" w:space="0" w:color="auto"/>
            <w:bottom w:val="none" w:sz="0" w:space="0" w:color="auto"/>
            <w:right w:val="none" w:sz="0" w:space="0" w:color="auto"/>
          </w:divBdr>
          <w:divsChild>
            <w:div w:id="465044802">
              <w:marLeft w:val="0"/>
              <w:marRight w:val="0"/>
              <w:marTop w:val="0"/>
              <w:marBottom w:val="0"/>
              <w:divBdr>
                <w:top w:val="none" w:sz="0" w:space="0" w:color="auto"/>
                <w:left w:val="none" w:sz="0" w:space="0" w:color="auto"/>
                <w:bottom w:val="none" w:sz="0" w:space="0" w:color="auto"/>
                <w:right w:val="none" w:sz="0" w:space="0" w:color="auto"/>
              </w:divBdr>
              <w:divsChild>
                <w:div w:id="2010595910">
                  <w:marLeft w:val="0"/>
                  <w:marRight w:val="0"/>
                  <w:marTop w:val="0"/>
                  <w:marBottom w:val="0"/>
                  <w:divBdr>
                    <w:top w:val="none" w:sz="0" w:space="0" w:color="auto"/>
                    <w:left w:val="none" w:sz="0" w:space="0" w:color="auto"/>
                    <w:bottom w:val="none" w:sz="0" w:space="0" w:color="auto"/>
                    <w:right w:val="none" w:sz="0" w:space="0" w:color="auto"/>
                  </w:divBdr>
                  <w:divsChild>
                    <w:div w:id="1311666440">
                      <w:marLeft w:val="0"/>
                      <w:marRight w:val="240"/>
                      <w:marTop w:val="0"/>
                      <w:marBottom w:val="0"/>
                      <w:divBdr>
                        <w:top w:val="none" w:sz="0" w:space="0" w:color="auto"/>
                        <w:left w:val="none" w:sz="0" w:space="0" w:color="auto"/>
                        <w:bottom w:val="none" w:sz="0" w:space="0" w:color="auto"/>
                        <w:right w:val="none" w:sz="0" w:space="0" w:color="auto"/>
                      </w:divBdr>
                      <w:divsChild>
                        <w:div w:id="1498302713">
                          <w:marLeft w:val="0"/>
                          <w:marRight w:val="90"/>
                          <w:marTop w:val="0"/>
                          <w:marBottom w:val="0"/>
                          <w:divBdr>
                            <w:top w:val="none" w:sz="0" w:space="0" w:color="auto"/>
                            <w:left w:val="none" w:sz="0" w:space="0" w:color="auto"/>
                            <w:bottom w:val="none" w:sz="0" w:space="0" w:color="auto"/>
                            <w:right w:val="none" w:sz="0" w:space="0" w:color="auto"/>
                          </w:divBdr>
                        </w:div>
                        <w:div w:id="653723025">
                          <w:marLeft w:val="0"/>
                          <w:marRight w:val="90"/>
                          <w:marTop w:val="0"/>
                          <w:marBottom w:val="0"/>
                          <w:divBdr>
                            <w:top w:val="none" w:sz="0" w:space="0" w:color="auto"/>
                            <w:left w:val="none" w:sz="0" w:space="0" w:color="auto"/>
                            <w:bottom w:val="none" w:sz="0" w:space="0" w:color="auto"/>
                            <w:right w:val="none" w:sz="0" w:space="0" w:color="auto"/>
                          </w:divBdr>
                        </w:div>
                        <w:div w:id="611134466">
                          <w:marLeft w:val="0"/>
                          <w:marRight w:val="90"/>
                          <w:marTop w:val="0"/>
                          <w:marBottom w:val="0"/>
                          <w:divBdr>
                            <w:top w:val="none" w:sz="0" w:space="0" w:color="auto"/>
                            <w:left w:val="none" w:sz="0" w:space="0" w:color="auto"/>
                            <w:bottom w:val="none" w:sz="0" w:space="0" w:color="auto"/>
                            <w:right w:val="none" w:sz="0" w:space="0" w:color="auto"/>
                          </w:divBdr>
                        </w:div>
                        <w:div w:id="1563444891">
                          <w:marLeft w:val="0"/>
                          <w:marRight w:val="0"/>
                          <w:marTop w:val="0"/>
                          <w:marBottom w:val="0"/>
                          <w:divBdr>
                            <w:top w:val="none" w:sz="0" w:space="0" w:color="auto"/>
                            <w:left w:val="none" w:sz="0" w:space="0" w:color="auto"/>
                            <w:bottom w:val="none" w:sz="0" w:space="0" w:color="auto"/>
                            <w:right w:val="none" w:sz="0" w:space="0" w:color="auto"/>
                          </w:divBdr>
                        </w:div>
                      </w:divsChild>
                    </w:div>
                    <w:div w:id="16894039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352">
          <w:marLeft w:val="0"/>
          <w:marRight w:val="0"/>
          <w:marTop w:val="0"/>
          <w:marBottom w:val="450"/>
          <w:divBdr>
            <w:top w:val="none" w:sz="0" w:space="0" w:color="auto"/>
            <w:left w:val="none" w:sz="0" w:space="0" w:color="auto"/>
            <w:bottom w:val="none" w:sz="0" w:space="0" w:color="auto"/>
            <w:right w:val="none" w:sz="0" w:space="0" w:color="auto"/>
          </w:divBdr>
          <w:divsChild>
            <w:div w:id="287781328">
              <w:marLeft w:val="0"/>
              <w:marRight w:val="0"/>
              <w:marTop w:val="0"/>
              <w:marBottom w:val="0"/>
              <w:divBdr>
                <w:top w:val="none" w:sz="0" w:space="0" w:color="auto"/>
                <w:left w:val="none" w:sz="0" w:space="0" w:color="auto"/>
                <w:bottom w:val="none" w:sz="0" w:space="0" w:color="auto"/>
                <w:right w:val="none" w:sz="0" w:space="0" w:color="auto"/>
              </w:divBdr>
            </w:div>
          </w:divsChild>
        </w:div>
        <w:div w:id="708260782">
          <w:marLeft w:val="0"/>
          <w:marRight w:val="0"/>
          <w:marTop w:val="0"/>
          <w:marBottom w:val="0"/>
          <w:divBdr>
            <w:top w:val="none" w:sz="0" w:space="0" w:color="auto"/>
            <w:left w:val="none" w:sz="0" w:space="0" w:color="auto"/>
            <w:bottom w:val="none" w:sz="0" w:space="0" w:color="auto"/>
            <w:right w:val="none" w:sz="0" w:space="0" w:color="auto"/>
          </w:divBdr>
          <w:divsChild>
            <w:div w:id="1106344409">
              <w:marLeft w:val="0"/>
              <w:marRight w:val="0"/>
              <w:marTop w:val="0"/>
              <w:marBottom w:val="450"/>
              <w:divBdr>
                <w:top w:val="none" w:sz="0" w:space="0" w:color="auto"/>
                <w:left w:val="none" w:sz="0" w:space="0" w:color="auto"/>
                <w:bottom w:val="none" w:sz="0" w:space="0" w:color="auto"/>
                <w:right w:val="none" w:sz="0" w:space="0" w:color="auto"/>
              </w:divBdr>
              <w:divsChild>
                <w:div w:id="6138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5890">
          <w:marLeft w:val="0"/>
          <w:marRight w:val="0"/>
          <w:marTop w:val="0"/>
          <w:marBottom w:val="450"/>
          <w:divBdr>
            <w:top w:val="none" w:sz="0" w:space="0" w:color="auto"/>
            <w:left w:val="none" w:sz="0" w:space="0" w:color="auto"/>
            <w:bottom w:val="none" w:sz="0" w:space="0" w:color="auto"/>
            <w:right w:val="none" w:sz="0" w:space="0" w:color="auto"/>
          </w:divBdr>
          <w:divsChild>
            <w:div w:id="871500032">
              <w:marLeft w:val="0"/>
              <w:marRight w:val="0"/>
              <w:marTop w:val="0"/>
              <w:marBottom w:val="0"/>
              <w:divBdr>
                <w:top w:val="none" w:sz="0" w:space="0" w:color="auto"/>
                <w:left w:val="none" w:sz="0" w:space="0" w:color="auto"/>
                <w:bottom w:val="none" w:sz="0" w:space="0" w:color="auto"/>
                <w:right w:val="none" w:sz="0" w:space="0" w:color="auto"/>
              </w:divBdr>
              <w:divsChild>
                <w:div w:id="8736891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di.gob.mx/" TargetMode="External"/><Relationship Id="rId2" Type="http://schemas.openxmlformats.org/officeDocument/2006/relationships/styles" Target="styles.xml"/><Relationship Id="rId16" Type="http://schemas.openxmlformats.org/officeDocument/2006/relationships/hyperlink" Target="http://uncomp.uwe.ac.uk/genaro/Cultura_Otomi_en_Ixtenco/Historia_files/MateoCajero.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liderempresarial.com/asi-sera-la-exposicion-en-honor-a-lele-la-muneca-queretana/" TargetMode="External"/><Relationship Id="rId15" Type="http://schemas.openxmlformats.org/officeDocument/2006/relationships/hyperlink" Target="https://es.wikipedia.org/wiki/Oxford_University_Press" TargetMode="External"/><Relationship Id="rId10" Type="http://schemas.openxmlformats.org/officeDocument/2006/relationships/image" Target="media/image5.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2197</Words>
  <Characters>12085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Hernandez Lara Juan Manuel</cp:lastModifiedBy>
  <cp:revision>6</cp:revision>
  <dcterms:created xsi:type="dcterms:W3CDTF">2022-04-13T14:40:00Z</dcterms:created>
  <dcterms:modified xsi:type="dcterms:W3CDTF">2022-06-11T15:16:00Z</dcterms:modified>
</cp:coreProperties>
</file>